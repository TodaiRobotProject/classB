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FF66A" w14:textId="34522AA1" w:rsidR="00D920A0" w:rsidRDefault="00F14B69" w:rsidP="00290B10">
      <w:pPr>
        <w:pStyle w:val="a3"/>
        <w:rPr>
          <w:rFonts w:hAnsi="Verdana"/>
        </w:rPr>
      </w:pPr>
      <w:bookmarkStart w:id="0" w:name="_Toc426300889"/>
      <w:r>
        <w:rPr>
          <w:rFonts w:hAnsi="Verdana" w:hint="eastAsia"/>
        </w:rPr>
        <w:t>問題構造アノテーション仕様書</w:t>
      </w:r>
      <w:r w:rsidR="00D72004">
        <w:rPr>
          <w:rFonts w:hAnsi="Verdana" w:hint="eastAsia"/>
        </w:rPr>
        <w:t xml:space="preserve"> ver.</w:t>
      </w:r>
      <w:r w:rsidR="00FB02A6">
        <w:rPr>
          <w:rFonts w:hAnsi="Verdana" w:hint="eastAsia"/>
        </w:rPr>
        <w:t>1</w:t>
      </w:r>
      <w:r w:rsidR="00216DED">
        <w:rPr>
          <w:rFonts w:hAnsi="Verdana"/>
        </w:rPr>
        <w:t>3</w:t>
      </w:r>
      <w:bookmarkEnd w:id="0"/>
    </w:p>
    <w:p w14:paraId="560CF3FC" w14:textId="16E707E4" w:rsidR="00F14B69" w:rsidRPr="00F14B69" w:rsidRDefault="00FB02A6" w:rsidP="00F14B69">
      <w:pPr>
        <w:jc w:val="center"/>
      </w:pPr>
      <w:r>
        <w:rPr>
          <w:rFonts w:hint="eastAsia"/>
        </w:rPr>
        <w:t>201</w:t>
      </w:r>
      <w:r>
        <w:t>5</w:t>
      </w:r>
      <w:r w:rsidR="00F14B69">
        <w:rPr>
          <w:rFonts w:hint="eastAsia"/>
        </w:rPr>
        <w:t>年</w:t>
      </w:r>
      <w:r w:rsidR="00216DED">
        <w:t>6</w:t>
      </w:r>
      <w:r w:rsidR="00F14B69">
        <w:rPr>
          <w:rFonts w:hint="eastAsia"/>
        </w:rPr>
        <w:t>月</w:t>
      </w:r>
      <w:r>
        <w:rPr>
          <w:rFonts w:hint="eastAsia"/>
        </w:rPr>
        <w:t>3</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14:paraId="49F8DC38" w14:textId="77777777" w:rsidR="001A60E1" w:rsidRDefault="001A60E1">
          <w:pPr>
            <w:pStyle w:val="ad"/>
          </w:pPr>
          <w:r>
            <w:rPr>
              <w:lang w:val="ja-JP"/>
            </w:rPr>
            <w:t>目</w:t>
          </w:r>
          <w:bookmarkStart w:id="1" w:name="_GoBack"/>
          <w:bookmarkEnd w:id="1"/>
          <w:r>
            <w:rPr>
              <w:lang w:val="ja-JP"/>
            </w:rPr>
            <w:t>次</w:t>
          </w:r>
        </w:p>
        <w:p w14:paraId="1580C751" w14:textId="77777777" w:rsidR="00713B1F" w:rsidRDefault="00F02F50">
          <w:pPr>
            <w:pStyle w:val="11"/>
            <w:tabs>
              <w:tab w:val="right" w:leader="dot" w:pos="9736"/>
            </w:tabs>
            <w:rPr>
              <w:ins w:id="2" w:author="南泰浩" w:date="2015-08-02T17:46:00Z"/>
            </w:rPr>
          </w:pPr>
          <w:r>
            <w:fldChar w:fldCharType="begin"/>
          </w:r>
          <w:r w:rsidR="001A60E1">
            <w:instrText xml:space="preserve"> TOC \o "1-3" \h \z \u </w:instrText>
          </w:r>
          <w:r>
            <w:fldChar w:fldCharType="separate"/>
          </w:r>
          <w:ins w:id="3" w:author="南泰浩" w:date="2015-08-02T17:46:00Z">
            <w:r w:rsidR="00713B1F" w:rsidRPr="006B42DB">
              <w:rPr>
                <w:rStyle w:val="ac"/>
              </w:rPr>
              <w:fldChar w:fldCharType="begin"/>
            </w:r>
            <w:r w:rsidR="00713B1F" w:rsidRPr="006B42DB">
              <w:rPr>
                <w:rStyle w:val="ac"/>
              </w:rPr>
              <w:instrText xml:space="preserve"> </w:instrText>
            </w:r>
            <w:r w:rsidR="00713B1F">
              <w:instrText>HYPERLINK \l "_Toc426300889"</w:instrText>
            </w:r>
            <w:r w:rsidR="00713B1F" w:rsidRPr="006B42DB">
              <w:rPr>
                <w:rStyle w:val="ac"/>
              </w:rPr>
              <w:instrText xml:space="preserve"> </w:instrText>
            </w:r>
            <w:r w:rsidR="00713B1F" w:rsidRPr="006B42DB">
              <w:rPr>
                <w:rStyle w:val="ac"/>
              </w:rPr>
            </w:r>
            <w:r w:rsidR="00713B1F" w:rsidRPr="006B42DB">
              <w:rPr>
                <w:rStyle w:val="ac"/>
              </w:rPr>
              <w:fldChar w:fldCharType="separate"/>
            </w:r>
            <w:r w:rsidR="00713B1F" w:rsidRPr="006B42DB">
              <w:rPr>
                <w:rStyle w:val="ac"/>
                <w:rFonts w:hAnsi="Verdana" w:hint="eastAsia"/>
              </w:rPr>
              <w:t>問題構造アノテーション仕様書</w:t>
            </w:r>
            <w:r w:rsidR="00713B1F" w:rsidRPr="006B42DB">
              <w:rPr>
                <w:rStyle w:val="ac"/>
                <w:rFonts w:hAnsi="Verdana"/>
              </w:rPr>
              <w:t xml:space="preserve"> ver.13</w:t>
            </w:r>
            <w:r w:rsidR="00713B1F">
              <w:rPr>
                <w:webHidden/>
              </w:rPr>
              <w:tab/>
            </w:r>
            <w:r w:rsidR="00713B1F">
              <w:rPr>
                <w:webHidden/>
              </w:rPr>
              <w:fldChar w:fldCharType="begin"/>
            </w:r>
            <w:r w:rsidR="00713B1F">
              <w:rPr>
                <w:webHidden/>
              </w:rPr>
              <w:instrText xml:space="preserve"> PAGEREF _Toc426300889 \h </w:instrText>
            </w:r>
            <w:r w:rsidR="00713B1F">
              <w:rPr>
                <w:webHidden/>
              </w:rPr>
            </w:r>
          </w:ins>
          <w:r w:rsidR="00713B1F">
            <w:rPr>
              <w:webHidden/>
            </w:rPr>
            <w:fldChar w:fldCharType="separate"/>
          </w:r>
          <w:ins w:id="4" w:author="南泰浩" w:date="2015-08-02T17:46:00Z">
            <w:r w:rsidR="00713B1F">
              <w:rPr>
                <w:webHidden/>
              </w:rPr>
              <w:t>1</w:t>
            </w:r>
            <w:r w:rsidR="00713B1F">
              <w:rPr>
                <w:webHidden/>
              </w:rPr>
              <w:fldChar w:fldCharType="end"/>
            </w:r>
            <w:r w:rsidR="00713B1F" w:rsidRPr="006B42DB">
              <w:rPr>
                <w:rStyle w:val="ac"/>
              </w:rPr>
              <w:fldChar w:fldCharType="end"/>
            </w:r>
          </w:ins>
        </w:p>
        <w:p w14:paraId="086B1D1C" w14:textId="77777777" w:rsidR="00713B1F" w:rsidRDefault="00713B1F">
          <w:pPr>
            <w:pStyle w:val="11"/>
            <w:tabs>
              <w:tab w:val="left" w:pos="420"/>
              <w:tab w:val="right" w:leader="dot" w:pos="9736"/>
            </w:tabs>
            <w:rPr>
              <w:ins w:id="5" w:author="南泰浩" w:date="2015-08-02T17:46:00Z"/>
            </w:rPr>
          </w:pPr>
          <w:ins w:id="6" w:author="南泰浩" w:date="2015-08-02T17:46:00Z">
            <w:r w:rsidRPr="006B42DB">
              <w:rPr>
                <w:rStyle w:val="ac"/>
              </w:rPr>
              <w:fldChar w:fldCharType="begin"/>
            </w:r>
            <w:r w:rsidRPr="006B42DB">
              <w:rPr>
                <w:rStyle w:val="ac"/>
              </w:rPr>
              <w:instrText xml:space="preserve"> </w:instrText>
            </w:r>
            <w:r>
              <w:instrText>HYPERLINK \l "_Toc426300890"</w:instrText>
            </w:r>
            <w:r w:rsidRPr="006B42DB">
              <w:rPr>
                <w:rStyle w:val="ac"/>
              </w:rPr>
              <w:instrText xml:space="preserve"> </w:instrText>
            </w:r>
            <w:r w:rsidRPr="006B42DB">
              <w:rPr>
                <w:rStyle w:val="ac"/>
              </w:rPr>
            </w:r>
            <w:r w:rsidRPr="006B42DB">
              <w:rPr>
                <w:rStyle w:val="ac"/>
              </w:rPr>
              <w:fldChar w:fldCharType="separate"/>
            </w:r>
            <w:r w:rsidRPr="006B42DB">
              <w:rPr>
                <w:rStyle w:val="ac"/>
                <w:rFonts w:ascii="Verdana" w:hAnsi="Verdana"/>
              </w:rPr>
              <w:t>1</w:t>
            </w:r>
            <w:r>
              <w:tab/>
            </w:r>
            <w:r w:rsidRPr="006B42DB">
              <w:rPr>
                <w:rStyle w:val="ac"/>
                <w:rFonts w:ascii="Verdana" w:hint="eastAsia"/>
              </w:rPr>
              <w:t>概要</w:t>
            </w:r>
            <w:r>
              <w:rPr>
                <w:webHidden/>
              </w:rPr>
              <w:tab/>
            </w:r>
            <w:r>
              <w:rPr>
                <w:webHidden/>
              </w:rPr>
              <w:fldChar w:fldCharType="begin"/>
            </w:r>
            <w:r>
              <w:rPr>
                <w:webHidden/>
              </w:rPr>
              <w:instrText xml:space="preserve"> PAGEREF _Toc426300890 \h </w:instrText>
            </w:r>
            <w:r>
              <w:rPr>
                <w:webHidden/>
              </w:rPr>
            </w:r>
          </w:ins>
          <w:r>
            <w:rPr>
              <w:webHidden/>
            </w:rPr>
            <w:fldChar w:fldCharType="separate"/>
          </w:r>
          <w:ins w:id="7" w:author="南泰浩" w:date="2015-08-02T17:46:00Z">
            <w:r>
              <w:rPr>
                <w:webHidden/>
              </w:rPr>
              <w:t>2</w:t>
            </w:r>
            <w:r>
              <w:rPr>
                <w:webHidden/>
              </w:rPr>
              <w:fldChar w:fldCharType="end"/>
            </w:r>
            <w:r w:rsidRPr="006B42DB">
              <w:rPr>
                <w:rStyle w:val="ac"/>
              </w:rPr>
              <w:fldChar w:fldCharType="end"/>
            </w:r>
          </w:ins>
        </w:p>
        <w:p w14:paraId="104874DF" w14:textId="77777777" w:rsidR="00713B1F" w:rsidRDefault="00713B1F">
          <w:pPr>
            <w:pStyle w:val="11"/>
            <w:tabs>
              <w:tab w:val="left" w:pos="420"/>
              <w:tab w:val="right" w:leader="dot" w:pos="9736"/>
            </w:tabs>
            <w:rPr>
              <w:ins w:id="8" w:author="南泰浩" w:date="2015-08-02T17:46:00Z"/>
            </w:rPr>
          </w:pPr>
          <w:ins w:id="9" w:author="南泰浩" w:date="2015-08-02T17:46:00Z">
            <w:r w:rsidRPr="006B42DB">
              <w:rPr>
                <w:rStyle w:val="ac"/>
              </w:rPr>
              <w:fldChar w:fldCharType="begin"/>
            </w:r>
            <w:r w:rsidRPr="006B42DB">
              <w:rPr>
                <w:rStyle w:val="ac"/>
              </w:rPr>
              <w:instrText xml:space="preserve"> </w:instrText>
            </w:r>
            <w:r>
              <w:instrText>HYPERLINK \l "_Toc426300891"</w:instrText>
            </w:r>
            <w:r w:rsidRPr="006B42DB">
              <w:rPr>
                <w:rStyle w:val="ac"/>
              </w:rPr>
              <w:instrText xml:space="preserve"> </w:instrText>
            </w:r>
            <w:r w:rsidRPr="006B42DB">
              <w:rPr>
                <w:rStyle w:val="ac"/>
              </w:rPr>
            </w:r>
            <w:r w:rsidRPr="006B42DB">
              <w:rPr>
                <w:rStyle w:val="ac"/>
              </w:rPr>
              <w:fldChar w:fldCharType="separate"/>
            </w:r>
            <w:r w:rsidRPr="006B42DB">
              <w:rPr>
                <w:rStyle w:val="ac"/>
                <w:rFonts w:ascii="Verdana" w:hAnsi="Verdana"/>
              </w:rPr>
              <w:t>2</w:t>
            </w:r>
            <w:r>
              <w:tab/>
            </w:r>
            <w:r w:rsidRPr="006B42DB">
              <w:rPr>
                <w:rStyle w:val="ac"/>
                <w:rFonts w:ascii="Verdana" w:hint="eastAsia"/>
              </w:rPr>
              <w:t>注意事項</w:t>
            </w:r>
            <w:r>
              <w:rPr>
                <w:webHidden/>
              </w:rPr>
              <w:tab/>
            </w:r>
            <w:r>
              <w:rPr>
                <w:webHidden/>
              </w:rPr>
              <w:fldChar w:fldCharType="begin"/>
            </w:r>
            <w:r>
              <w:rPr>
                <w:webHidden/>
              </w:rPr>
              <w:instrText xml:space="preserve"> PAGEREF _Toc426300891 \h </w:instrText>
            </w:r>
            <w:r>
              <w:rPr>
                <w:webHidden/>
              </w:rPr>
            </w:r>
          </w:ins>
          <w:r>
            <w:rPr>
              <w:webHidden/>
            </w:rPr>
            <w:fldChar w:fldCharType="separate"/>
          </w:r>
          <w:ins w:id="10" w:author="南泰浩" w:date="2015-08-02T17:46:00Z">
            <w:r>
              <w:rPr>
                <w:webHidden/>
              </w:rPr>
              <w:t>3</w:t>
            </w:r>
            <w:r>
              <w:rPr>
                <w:webHidden/>
              </w:rPr>
              <w:fldChar w:fldCharType="end"/>
            </w:r>
            <w:r w:rsidRPr="006B42DB">
              <w:rPr>
                <w:rStyle w:val="ac"/>
              </w:rPr>
              <w:fldChar w:fldCharType="end"/>
            </w:r>
          </w:ins>
        </w:p>
        <w:p w14:paraId="46B83D3E" w14:textId="77777777" w:rsidR="00713B1F" w:rsidRDefault="00713B1F">
          <w:pPr>
            <w:pStyle w:val="11"/>
            <w:tabs>
              <w:tab w:val="left" w:pos="420"/>
              <w:tab w:val="right" w:leader="dot" w:pos="9736"/>
            </w:tabs>
            <w:rPr>
              <w:ins w:id="11" w:author="南泰浩" w:date="2015-08-02T17:46:00Z"/>
            </w:rPr>
          </w:pPr>
          <w:ins w:id="12" w:author="南泰浩" w:date="2015-08-02T17:46:00Z">
            <w:r w:rsidRPr="006B42DB">
              <w:rPr>
                <w:rStyle w:val="ac"/>
              </w:rPr>
              <w:fldChar w:fldCharType="begin"/>
            </w:r>
            <w:r w:rsidRPr="006B42DB">
              <w:rPr>
                <w:rStyle w:val="ac"/>
              </w:rPr>
              <w:instrText xml:space="preserve"> </w:instrText>
            </w:r>
            <w:r>
              <w:instrText>HYPERLINK \l "_Toc426300892"</w:instrText>
            </w:r>
            <w:r w:rsidRPr="006B42DB">
              <w:rPr>
                <w:rStyle w:val="ac"/>
              </w:rPr>
              <w:instrText xml:space="preserve"> </w:instrText>
            </w:r>
            <w:r w:rsidRPr="006B42DB">
              <w:rPr>
                <w:rStyle w:val="ac"/>
              </w:rPr>
            </w:r>
            <w:r w:rsidRPr="006B42DB">
              <w:rPr>
                <w:rStyle w:val="ac"/>
              </w:rPr>
              <w:fldChar w:fldCharType="separate"/>
            </w:r>
            <w:r w:rsidRPr="006B42DB">
              <w:rPr>
                <w:rStyle w:val="ac"/>
                <w:rFonts w:ascii="Verdana" w:hAnsi="Verdana"/>
              </w:rPr>
              <w:t>3</w:t>
            </w:r>
            <w:r>
              <w:tab/>
            </w:r>
            <w:r w:rsidRPr="006B42DB">
              <w:rPr>
                <w:rStyle w:val="ac"/>
                <w:rFonts w:ascii="Verdana" w:hint="eastAsia"/>
              </w:rPr>
              <w:t>文字コード</w:t>
            </w:r>
            <w:r>
              <w:rPr>
                <w:webHidden/>
              </w:rPr>
              <w:tab/>
            </w:r>
            <w:r>
              <w:rPr>
                <w:webHidden/>
              </w:rPr>
              <w:fldChar w:fldCharType="begin"/>
            </w:r>
            <w:r>
              <w:rPr>
                <w:webHidden/>
              </w:rPr>
              <w:instrText xml:space="preserve"> PAGEREF _Toc426300892 \h </w:instrText>
            </w:r>
            <w:r>
              <w:rPr>
                <w:webHidden/>
              </w:rPr>
            </w:r>
          </w:ins>
          <w:r>
            <w:rPr>
              <w:webHidden/>
            </w:rPr>
            <w:fldChar w:fldCharType="separate"/>
          </w:r>
          <w:ins w:id="13" w:author="南泰浩" w:date="2015-08-02T17:46:00Z">
            <w:r>
              <w:rPr>
                <w:webHidden/>
              </w:rPr>
              <w:t>3</w:t>
            </w:r>
            <w:r>
              <w:rPr>
                <w:webHidden/>
              </w:rPr>
              <w:fldChar w:fldCharType="end"/>
            </w:r>
            <w:r w:rsidRPr="006B42DB">
              <w:rPr>
                <w:rStyle w:val="ac"/>
              </w:rPr>
              <w:fldChar w:fldCharType="end"/>
            </w:r>
          </w:ins>
        </w:p>
        <w:p w14:paraId="25125023" w14:textId="77777777" w:rsidR="00713B1F" w:rsidRDefault="00713B1F">
          <w:pPr>
            <w:pStyle w:val="11"/>
            <w:tabs>
              <w:tab w:val="left" w:pos="420"/>
              <w:tab w:val="right" w:leader="dot" w:pos="9736"/>
            </w:tabs>
            <w:rPr>
              <w:ins w:id="14" w:author="南泰浩" w:date="2015-08-02T17:46:00Z"/>
            </w:rPr>
          </w:pPr>
          <w:ins w:id="15" w:author="南泰浩" w:date="2015-08-02T17:46:00Z">
            <w:r w:rsidRPr="006B42DB">
              <w:rPr>
                <w:rStyle w:val="ac"/>
              </w:rPr>
              <w:fldChar w:fldCharType="begin"/>
            </w:r>
            <w:r w:rsidRPr="006B42DB">
              <w:rPr>
                <w:rStyle w:val="ac"/>
              </w:rPr>
              <w:instrText xml:space="preserve"> </w:instrText>
            </w:r>
            <w:r>
              <w:instrText>HYPERLINK \l "_Toc426300893"</w:instrText>
            </w:r>
            <w:r w:rsidRPr="006B42DB">
              <w:rPr>
                <w:rStyle w:val="ac"/>
              </w:rPr>
              <w:instrText xml:space="preserve"> </w:instrText>
            </w:r>
            <w:r w:rsidRPr="006B42DB">
              <w:rPr>
                <w:rStyle w:val="ac"/>
              </w:rPr>
            </w:r>
            <w:r w:rsidRPr="006B42DB">
              <w:rPr>
                <w:rStyle w:val="ac"/>
              </w:rPr>
              <w:fldChar w:fldCharType="separate"/>
            </w:r>
            <w:r w:rsidRPr="006B42DB">
              <w:rPr>
                <w:rStyle w:val="ac"/>
                <w:rFonts w:ascii="Verdana"/>
              </w:rPr>
              <w:t>4</w:t>
            </w:r>
            <w:r>
              <w:tab/>
            </w:r>
            <w:r w:rsidRPr="006B42DB">
              <w:rPr>
                <w:rStyle w:val="ac"/>
                <w:rFonts w:ascii="Verdana" w:hint="eastAsia"/>
              </w:rPr>
              <w:t>文書情報</w:t>
            </w:r>
            <w:r>
              <w:rPr>
                <w:webHidden/>
              </w:rPr>
              <w:tab/>
            </w:r>
            <w:r>
              <w:rPr>
                <w:webHidden/>
              </w:rPr>
              <w:fldChar w:fldCharType="begin"/>
            </w:r>
            <w:r>
              <w:rPr>
                <w:webHidden/>
              </w:rPr>
              <w:instrText xml:space="preserve"> PAGEREF _Toc426300893 \h </w:instrText>
            </w:r>
            <w:r>
              <w:rPr>
                <w:webHidden/>
              </w:rPr>
            </w:r>
          </w:ins>
          <w:r>
            <w:rPr>
              <w:webHidden/>
            </w:rPr>
            <w:fldChar w:fldCharType="separate"/>
          </w:r>
          <w:ins w:id="16" w:author="南泰浩" w:date="2015-08-02T17:46:00Z">
            <w:r>
              <w:rPr>
                <w:webHidden/>
              </w:rPr>
              <w:t>3</w:t>
            </w:r>
            <w:r>
              <w:rPr>
                <w:webHidden/>
              </w:rPr>
              <w:fldChar w:fldCharType="end"/>
            </w:r>
            <w:r w:rsidRPr="006B42DB">
              <w:rPr>
                <w:rStyle w:val="ac"/>
              </w:rPr>
              <w:fldChar w:fldCharType="end"/>
            </w:r>
          </w:ins>
        </w:p>
        <w:p w14:paraId="4A9915AC" w14:textId="77777777" w:rsidR="00713B1F" w:rsidRDefault="00713B1F">
          <w:pPr>
            <w:pStyle w:val="11"/>
            <w:tabs>
              <w:tab w:val="left" w:pos="420"/>
              <w:tab w:val="right" w:leader="dot" w:pos="9736"/>
            </w:tabs>
            <w:rPr>
              <w:ins w:id="17" w:author="南泰浩" w:date="2015-08-02T17:46:00Z"/>
            </w:rPr>
          </w:pPr>
          <w:ins w:id="18" w:author="南泰浩" w:date="2015-08-02T17:46:00Z">
            <w:r w:rsidRPr="006B42DB">
              <w:rPr>
                <w:rStyle w:val="ac"/>
              </w:rPr>
              <w:fldChar w:fldCharType="begin"/>
            </w:r>
            <w:r w:rsidRPr="006B42DB">
              <w:rPr>
                <w:rStyle w:val="ac"/>
              </w:rPr>
              <w:instrText xml:space="preserve"> </w:instrText>
            </w:r>
            <w:r>
              <w:instrText>HYPERLINK \l "_Toc426300894"</w:instrText>
            </w:r>
            <w:r w:rsidRPr="006B42DB">
              <w:rPr>
                <w:rStyle w:val="ac"/>
              </w:rPr>
              <w:instrText xml:space="preserve"> </w:instrText>
            </w:r>
            <w:r w:rsidRPr="006B42DB">
              <w:rPr>
                <w:rStyle w:val="ac"/>
              </w:rPr>
            </w:r>
            <w:r w:rsidRPr="006B42DB">
              <w:rPr>
                <w:rStyle w:val="ac"/>
              </w:rPr>
              <w:fldChar w:fldCharType="separate"/>
            </w:r>
            <w:r w:rsidRPr="006B42DB">
              <w:rPr>
                <w:rStyle w:val="ac"/>
                <w:rFonts w:hAnsi="Verdana"/>
              </w:rPr>
              <w:t>5</w:t>
            </w:r>
            <w:r>
              <w:tab/>
            </w:r>
            <w:r w:rsidRPr="006B42DB">
              <w:rPr>
                <w:rStyle w:val="ac"/>
                <w:rFonts w:hint="eastAsia"/>
              </w:rPr>
              <w:t>タイトル部分</w:t>
            </w:r>
            <w:r>
              <w:rPr>
                <w:webHidden/>
              </w:rPr>
              <w:tab/>
            </w:r>
            <w:r>
              <w:rPr>
                <w:webHidden/>
              </w:rPr>
              <w:fldChar w:fldCharType="begin"/>
            </w:r>
            <w:r>
              <w:rPr>
                <w:webHidden/>
              </w:rPr>
              <w:instrText xml:space="preserve"> PAGEREF _Toc426300894 \h </w:instrText>
            </w:r>
            <w:r>
              <w:rPr>
                <w:webHidden/>
              </w:rPr>
            </w:r>
          </w:ins>
          <w:r>
            <w:rPr>
              <w:webHidden/>
            </w:rPr>
            <w:fldChar w:fldCharType="separate"/>
          </w:r>
          <w:ins w:id="19" w:author="南泰浩" w:date="2015-08-02T17:46:00Z">
            <w:r>
              <w:rPr>
                <w:webHidden/>
              </w:rPr>
              <w:t>5</w:t>
            </w:r>
            <w:r>
              <w:rPr>
                <w:webHidden/>
              </w:rPr>
              <w:fldChar w:fldCharType="end"/>
            </w:r>
            <w:r w:rsidRPr="006B42DB">
              <w:rPr>
                <w:rStyle w:val="ac"/>
              </w:rPr>
              <w:fldChar w:fldCharType="end"/>
            </w:r>
          </w:ins>
        </w:p>
        <w:p w14:paraId="6DE141D8" w14:textId="77777777" w:rsidR="00713B1F" w:rsidRDefault="00713B1F">
          <w:pPr>
            <w:pStyle w:val="11"/>
            <w:tabs>
              <w:tab w:val="left" w:pos="420"/>
              <w:tab w:val="right" w:leader="dot" w:pos="9736"/>
            </w:tabs>
            <w:rPr>
              <w:ins w:id="20" w:author="南泰浩" w:date="2015-08-02T17:46:00Z"/>
            </w:rPr>
          </w:pPr>
          <w:ins w:id="21" w:author="南泰浩" w:date="2015-08-02T17:46:00Z">
            <w:r w:rsidRPr="006B42DB">
              <w:rPr>
                <w:rStyle w:val="ac"/>
              </w:rPr>
              <w:fldChar w:fldCharType="begin"/>
            </w:r>
            <w:r w:rsidRPr="006B42DB">
              <w:rPr>
                <w:rStyle w:val="ac"/>
              </w:rPr>
              <w:instrText xml:space="preserve"> </w:instrText>
            </w:r>
            <w:r>
              <w:instrText>HYPERLINK \l "_Toc426300895"</w:instrText>
            </w:r>
            <w:r w:rsidRPr="006B42DB">
              <w:rPr>
                <w:rStyle w:val="ac"/>
              </w:rPr>
              <w:instrText xml:space="preserve"> </w:instrText>
            </w:r>
            <w:r w:rsidRPr="006B42DB">
              <w:rPr>
                <w:rStyle w:val="ac"/>
              </w:rPr>
            </w:r>
            <w:r w:rsidRPr="006B42DB">
              <w:rPr>
                <w:rStyle w:val="ac"/>
              </w:rPr>
              <w:fldChar w:fldCharType="separate"/>
            </w:r>
            <w:r w:rsidRPr="006B42DB">
              <w:rPr>
                <w:rStyle w:val="ac"/>
              </w:rPr>
              <w:t>6</w:t>
            </w:r>
            <w:r>
              <w:tab/>
            </w:r>
            <w:r w:rsidRPr="006B42DB">
              <w:rPr>
                <w:rStyle w:val="ac"/>
                <w:rFonts w:hint="eastAsia"/>
              </w:rPr>
              <w:t>問題</w:t>
            </w:r>
            <w:r>
              <w:rPr>
                <w:webHidden/>
              </w:rPr>
              <w:tab/>
            </w:r>
            <w:r>
              <w:rPr>
                <w:webHidden/>
              </w:rPr>
              <w:fldChar w:fldCharType="begin"/>
            </w:r>
            <w:r>
              <w:rPr>
                <w:webHidden/>
              </w:rPr>
              <w:instrText xml:space="preserve"> PAGEREF _Toc426300895 \h </w:instrText>
            </w:r>
            <w:r>
              <w:rPr>
                <w:webHidden/>
              </w:rPr>
            </w:r>
          </w:ins>
          <w:r>
            <w:rPr>
              <w:webHidden/>
            </w:rPr>
            <w:fldChar w:fldCharType="separate"/>
          </w:r>
          <w:ins w:id="22" w:author="南泰浩" w:date="2015-08-02T17:46:00Z">
            <w:r>
              <w:rPr>
                <w:webHidden/>
              </w:rPr>
              <w:t>6</w:t>
            </w:r>
            <w:r>
              <w:rPr>
                <w:webHidden/>
              </w:rPr>
              <w:fldChar w:fldCharType="end"/>
            </w:r>
            <w:r w:rsidRPr="006B42DB">
              <w:rPr>
                <w:rStyle w:val="ac"/>
              </w:rPr>
              <w:fldChar w:fldCharType="end"/>
            </w:r>
          </w:ins>
        </w:p>
        <w:p w14:paraId="75A7FDEA" w14:textId="77777777" w:rsidR="00713B1F" w:rsidRDefault="00713B1F">
          <w:pPr>
            <w:pStyle w:val="11"/>
            <w:tabs>
              <w:tab w:val="left" w:pos="420"/>
              <w:tab w:val="right" w:leader="dot" w:pos="9736"/>
            </w:tabs>
            <w:rPr>
              <w:ins w:id="23" w:author="南泰浩" w:date="2015-08-02T17:46:00Z"/>
            </w:rPr>
          </w:pPr>
          <w:ins w:id="24" w:author="南泰浩" w:date="2015-08-02T17:46:00Z">
            <w:r w:rsidRPr="006B42DB">
              <w:rPr>
                <w:rStyle w:val="ac"/>
              </w:rPr>
              <w:fldChar w:fldCharType="begin"/>
            </w:r>
            <w:r w:rsidRPr="006B42DB">
              <w:rPr>
                <w:rStyle w:val="ac"/>
              </w:rPr>
              <w:instrText xml:space="preserve"> </w:instrText>
            </w:r>
            <w:r>
              <w:instrText>HYPERLINK \l "_Toc426300896"</w:instrText>
            </w:r>
            <w:r w:rsidRPr="006B42DB">
              <w:rPr>
                <w:rStyle w:val="ac"/>
              </w:rPr>
              <w:instrText xml:space="preserve"> </w:instrText>
            </w:r>
            <w:r w:rsidRPr="006B42DB">
              <w:rPr>
                <w:rStyle w:val="ac"/>
              </w:rPr>
            </w:r>
            <w:r w:rsidRPr="006B42DB">
              <w:rPr>
                <w:rStyle w:val="ac"/>
              </w:rPr>
              <w:fldChar w:fldCharType="separate"/>
            </w:r>
            <w:r w:rsidRPr="006B42DB">
              <w:rPr>
                <w:rStyle w:val="ac"/>
              </w:rPr>
              <w:t>7</w:t>
            </w:r>
            <w:r>
              <w:tab/>
            </w:r>
            <w:r w:rsidRPr="006B42DB">
              <w:rPr>
                <w:rStyle w:val="ac"/>
                <w:rFonts w:hint="eastAsia"/>
              </w:rPr>
              <w:t>データ</w:t>
            </w:r>
            <w:r>
              <w:rPr>
                <w:webHidden/>
              </w:rPr>
              <w:tab/>
            </w:r>
            <w:r>
              <w:rPr>
                <w:webHidden/>
              </w:rPr>
              <w:fldChar w:fldCharType="begin"/>
            </w:r>
            <w:r>
              <w:rPr>
                <w:webHidden/>
              </w:rPr>
              <w:instrText xml:space="preserve"> PAGEREF _Toc426300896 \h </w:instrText>
            </w:r>
            <w:r>
              <w:rPr>
                <w:webHidden/>
              </w:rPr>
            </w:r>
          </w:ins>
          <w:r>
            <w:rPr>
              <w:webHidden/>
            </w:rPr>
            <w:fldChar w:fldCharType="separate"/>
          </w:r>
          <w:ins w:id="25" w:author="南泰浩" w:date="2015-08-02T17:46:00Z">
            <w:r>
              <w:rPr>
                <w:webHidden/>
              </w:rPr>
              <w:t>10</w:t>
            </w:r>
            <w:r>
              <w:rPr>
                <w:webHidden/>
              </w:rPr>
              <w:fldChar w:fldCharType="end"/>
            </w:r>
            <w:r w:rsidRPr="006B42DB">
              <w:rPr>
                <w:rStyle w:val="ac"/>
              </w:rPr>
              <w:fldChar w:fldCharType="end"/>
            </w:r>
          </w:ins>
        </w:p>
        <w:p w14:paraId="48C5035A" w14:textId="77777777" w:rsidR="00713B1F" w:rsidRDefault="00713B1F">
          <w:pPr>
            <w:pStyle w:val="21"/>
            <w:tabs>
              <w:tab w:val="left" w:pos="840"/>
              <w:tab w:val="right" w:leader="dot" w:pos="9736"/>
            </w:tabs>
            <w:rPr>
              <w:ins w:id="26" w:author="南泰浩" w:date="2015-08-02T17:46:00Z"/>
            </w:rPr>
          </w:pPr>
          <w:ins w:id="27" w:author="南泰浩" w:date="2015-08-02T17:46:00Z">
            <w:r w:rsidRPr="006B42DB">
              <w:rPr>
                <w:rStyle w:val="ac"/>
              </w:rPr>
              <w:fldChar w:fldCharType="begin"/>
            </w:r>
            <w:r w:rsidRPr="006B42DB">
              <w:rPr>
                <w:rStyle w:val="ac"/>
              </w:rPr>
              <w:instrText xml:space="preserve"> </w:instrText>
            </w:r>
            <w:r>
              <w:instrText>HYPERLINK \l "_Toc426300897"</w:instrText>
            </w:r>
            <w:r w:rsidRPr="006B42DB">
              <w:rPr>
                <w:rStyle w:val="ac"/>
              </w:rPr>
              <w:instrText xml:space="preserve"> </w:instrText>
            </w:r>
            <w:r w:rsidRPr="006B42DB">
              <w:rPr>
                <w:rStyle w:val="ac"/>
              </w:rPr>
            </w:r>
            <w:r w:rsidRPr="006B42DB">
              <w:rPr>
                <w:rStyle w:val="ac"/>
              </w:rPr>
              <w:fldChar w:fldCharType="separate"/>
            </w:r>
            <w:r w:rsidRPr="006B42DB">
              <w:rPr>
                <w:rStyle w:val="ac"/>
                <w:rFonts w:cstheme="majorHAnsi"/>
              </w:rPr>
              <w:t>7.1</w:t>
            </w:r>
            <w:r>
              <w:tab/>
            </w:r>
            <w:r w:rsidRPr="006B42DB">
              <w:rPr>
                <w:rStyle w:val="ac"/>
                <w:rFonts w:hint="eastAsia"/>
              </w:rPr>
              <w:t>テキストデータ</w:t>
            </w:r>
            <w:r>
              <w:rPr>
                <w:webHidden/>
              </w:rPr>
              <w:tab/>
            </w:r>
            <w:r>
              <w:rPr>
                <w:webHidden/>
              </w:rPr>
              <w:fldChar w:fldCharType="begin"/>
            </w:r>
            <w:r>
              <w:rPr>
                <w:webHidden/>
              </w:rPr>
              <w:instrText xml:space="preserve"> PAGEREF _Toc426300897 \h </w:instrText>
            </w:r>
            <w:r>
              <w:rPr>
                <w:webHidden/>
              </w:rPr>
            </w:r>
          </w:ins>
          <w:r>
            <w:rPr>
              <w:webHidden/>
            </w:rPr>
            <w:fldChar w:fldCharType="separate"/>
          </w:r>
          <w:ins w:id="28" w:author="南泰浩" w:date="2015-08-02T17:46:00Z">
            <w:r>
              <w:rPr>
                <w:webHidden/>
              </w:rPr>
              <w:t>12</w:t>
            </w:r>
            <w:r>
              <w:rPr>
                <w:webHidden/>
              </w:rPr>
              <w:fldChar w:fldCharType="end"/>
            </w:r>
            <w:r w:rsidRPr="006B42DB">
              <w:rPr>
                <w:rStyle w:val="ac"/>
              </w:rPr>
              <w:fldChar w:fldCharType="end"/>
            </w:r>
          </w:ins>
        </w:p>
        <w:p w14:paraId="491E6B96" w14:textId="77777777" w:rsidR="00713B1F" w:rsidRDefault="00713B1F">
          <w:pPr>
            <w:pStyle w:val="21"/>
            <w:tabs>
              <w:tab w:val="left" w:pos="840"/>
              <w:tab w:val="right" w:leader="dot" w:pos="9736"/>
            </w:tabs>
            <w:rPr>
              <w:ins w:id="29" w:author="南泰浩" w:date="2015-08-02T17:46:00Z"/>
            </w:rPr>
          </w:pPr>
          <w:ins w:id="30" w:author="南泰浩" w:date="2015-08-02T17:46:00Z">
            <w:r w:rsidRPr="006B42DB">
              <w:rPr>
                <w:rStyle w:val="ac"/>
              </w:rPr>
              <w:fldChar w:fldCharType="begin"/>
            </w:r>
            <w:r w:rsidRPr="006B42DB">
              <w:rPr>
                <w:rStyle w:val="ac"/>
              </w:rPr>
              <w:instrText xml:space="preserve"> </w:instrText>
            </w:r>
            <w:r>
              <w:instrText>HYPERLINK \l "_Toc426300898"</w:instrText>
            </w:r>
            <w:r w:rsidRPr="006B42DB">
              <w:rPr>
                <w:rStyle w:val="ac"/>
              </w:rPr>
              <w:instrText xml:space="preserve"> </w:instrText>
            </w:r>
            <w:r w:rsidRPr="006B42DB">
              <w:rPr>
                <w:rStyle w:val="ac"/>
              </w:rPr>
            </w:r>
            <w:r w:rsidRPr="006B42DB">
              <w:rPr>
                <w:rStyle w:val="ac"/>
              </w:rPr>
              <w:fldChar w:fldCharType="separate"/>
            </w:r>
            <w:r w:rsidRPr="006B42DB">
              <w:rPr>
                <w:rStyle w:val="ac"/>
                <w:rFonts w:cstheme="majorHAnsi"/>
              </w:rPr>
              <w:t>7.2</w:t>
            </w:r>
            <w:r>
              <w:tab/>
            </w:r>
            <w:r w:rsidRPr="006B42DB">
              <w:rPr>
                <w:rStyle w:val="ac"/>
                <w:rFonts w:hint="eastAsia"/>
              </w:rPr>
              <w:t>画像データ（写真、地図、概念図、グラフ等）</w:t>
            </w:r>
            <w:r>
              <w:rPr>
                <w:webHidden/>
              </w:rPr>
              <w:tab/>
            </w:r>
            <w:r>
              <w:rPr>
                <w:webHidden/>
              </w:rPr>
              <w:fldChar w:fldCharType="begin"/>
            </w:r>
            <w:r>
              <w:rPr>
                <w:webHidden/>
              </w:rPr>
              <w:instrText xml:space="preserve"> PAGEREF _Toc426300898 \h </w:instrText>
            </w:r>
            <w:r>
              <w:rPr>
                <w:webHidden/>
              </w:rPr>
            </w:r>
          </w:ins>
          <w:r>
            <w:rPr>
              <w:webHidden/>
            </w:rPr>
            <w:fldChar w:fldCharType="separate"/>
          </w:r>
          <w:ins w:id="31" w:author="南泰浩" w:date="2015-08-02T17:46:00Z">
            <w:r>
              <w:rPr>
                <w:webHidden/>
              </w:rPr>
              <w:t>13</w:t>
            </w:r>
            <w:r>
              <w:rPr>
                <w:webHidden/>
              </w:rPr>
              <w:fldChar w:fldCharType="end"/>
            </w:r>
            <w:r w:rsidRPr="006B42DB">
              <w:rPr>
                <w:rStyle w:val="ac"/>
              </w:rPr>
              <w:fldChar w:fldCharType="end"/>
            </w:r>
          </w:ins>
        </w:p>
        <w:p w14:paraId="2F1235CE" w14:textId="77777777" w:rsidR="00713B1F" w:rsidRDefault="00713B1F">
          <w:pPr>
            <w:pStyle w:val="21"/>
            <w:tabs>
              <w:tab w:val="left" w:pos="840"/>
              <w:tab w:val="right" w:leader="dot" w:pos="9736"/>
            </w:tabs>
            <w:rPr>
              <w:ins w:id="32" w:author="南泰浩" w:date="2015-08-02T17:46:00Z"/>
            </w:rPr>
          </w:pPr>
          <w:ins w:id="33" w:author="南泰浩" w:date="2015-08-02T17:46:00Z">
            <w:r w:rsidRPr="006B42DB">
              <w:rPr>
                <w:rStyle w:val="ac"/>
              </w:rPr>
              <w:fldChar w:fldCharType="begin"/>
            </w:r>
            <w:r w:rsidRPr="006B42DB">
              <w:rPr>
                <w:rStyle w:val="ac"/>
              </w:rPr>
              <w:instrText xml:space="preserve"> </w:instrText>
            </w:r>
            <w:r>
              <w:instrText>HYPERLINK \l "_Toc426300899"</w:instrText>
            </w:r>
            <w:r w:rsidRPr="006B42DB">
              <w:rPr>
                <w:rStyle w:val="ac"/>
              </w:rPr>
              <w:instrText xml:space="preserve"> </w:instrText>
            </w:r>
            <w:r w:rsidRPr="006B42DB">
              <w:rPr>
                <w:rStyle w:val="ac"/>
              </w:rPr>
            </w:r>
            <w:r w:rsidRPr="006B42DB">
              <w:rPr>
                <w:rStyle w:val="ac"/>
              </w:rPr>
              <w:fldChar w:fldCharType="separate"/>
            </w:r>
            <w:r w:rsidRPr="006B42DB">
              <w:rPr>
                <w:rStyle w:val="ac"/>
                <w:rFonts w:cstheme="majorHAnsi"/>
              </w:rPr>
              <w:t>7.3</w:t>
            </w:r>
            <w:r>
              <w:tab/>
            </w:r>
            <w:r w:rsidRPr="006B42DB">
              <w:rPr>
                <w:rStyle w:val="ac"/>
                <w:rFonts w:ascii="Verdana" w:hAnsi="Verdana" w:hint="eastAsia"/>
              </w:rPr>
              <w:t>独話音声データ</w:t>
            </w:r>
            <w:r>
              <w:rPr>
                <w:webHidden/>
              </w:rPr>
              <w:tab/>
            </w:r>
            <w:r>
              <w:rPr>
                <w:webHidden/>
              </w:rPr>
              <w:fldChar w:fldCharType="begin"/>
            </w:r>
            <w:r>
              <w:rPr>
                <w:webHidden/>
              </w:rPr>
              <w:instrText xml:space="preserve"> PAGEREF _Toc426300899 \h </w:instrText>
            </w:r>
            <w:r>
              <w:rPr>
                <w:webHidden/>
              </w:rPr>
            </w:r>
          </w:ins>
          <w:r>
            <w:rPr>
              <w:webHidden/>
            </w:rPr>
            <w:fldChar w:fldCharType="separate"/>
          </w:r>
          <w:ins w:id="34" w:author="南泰浩" w:date="2015-08-02T17:46:00Z">
            <w:r>
              <w:rPr>
                <w:webHidden/>
              </w:rPr>
              <w:t>14</w:t>
            </w:r>
            <w:r>
              <w:rPr>
                <w:webHidden/>
              </w:rPr>
              <w:fldChar w:fldCharType="end"/>
            </w:r>
            <w:r w:rsidRPr="006B42DB">
              <w:rPr>
                <w:rStyle w:val="ac"/>
              </w:rPr>
              <w:fldChar w:fldCharType="end"/>
            </w:r>
          </w:ins>
        </w:p>
        <w:p w14:paraId="68A6F148" w14:textId="77777777" w:rsidR="00713B1F" w:rsidRDefault="00713B1F">
          <w:pPr>
            <w:pStyle w:val="21"/>
            <w:tabs>
              <w:tab w:val="left" w:pos="840"/>
              <w:tab w:val="right" w:leader="dot" w:pos="9736"/>
            </w:tabs>
            <w:rPr>
              <w:ins w:id="35" w:author="南泰浩" w:date="2015-08-02T17:46:00Z"/>
            </w:rPr>
          </w:pPr>
          <w:ins w:id="36" w:author="南泰浩" w:date="2015-08-02T17:46:00Z">
            <w:r w:rsidRPr="006B42DB">
              <w:rPr>
                <w:rStyle w:val="ac"/>
              </w:rPr>
              <w:fldChar w:fldCharType="begin"/>
            </w:r>
            <w:r w:rsidRPr="006B42DB">
              <w:rPr>
                <w:rStyle w:val="ac"/>
              </w:rPr>
              <w:instrText xml:space="preserve"> </w:instrText>
            </w:r>
            <w:r>
              <w:instrText>HYPERLINK \l "_Toc426300900"</w:instrText>
            </w:r>
            <w:r w:rsidRPr="006B42DB">
              <w:rPr>
                <w:rStyle w:val="ac"/>
              </w:rPr>
              <w:instrText xml:space="preserve"> </w:instrText>
            </w:r>
            <w:r w:rsidRPr="006B42DB">
              <w:rPr>
                <w:rStyle w:val="ac"/>
              </w:rPr>
            </w:r>
            <w:r w:rsidRPr="006B42DB">
              <w:rPr>
                <w:rStyle w:val="ac"/>
              </w:rPr>
              <w:fldChar w:fldCharType="separate"/>
            </w:r>
            <w:r w:rsidRPr="006B42DB">
              <w:rPr>
                <w:rStyle w:val="ac"/>
                <w:rFonts w:cstheme="majorHAnsi"/>
              </w:rPr>
              <w:t>7.4</w:t>
            </w:r>
            <w:r>
              <w:tab/>
            </w:r>
            <w:r w:rsidRPr="006B42DB">
              <w:rPr>
                <w:rStyle w:val="ac"/>
                <w:rFonts w:ascii="Verdana" w:hAnsi="Verdana" w:hint="eastAsia"/>
              </w:rPr>
              <w:t>会話音声データ</w:t>
            </w:r>
            <w:r>
              <w:rPr>
                <w:webHidden/>
              </w:rPr>
              <w:tab/>
            </w:r>
            <w:r>
              <w:rPr>
                <w:webHidden/>
              </w:rPr>
              <w:fldChar w:fldCharType="begin"/>
            </w:r>
            <w:r>
              <w:rPr>
                <w:webHidden/>
              </w:rPr>
              <w:instrText xml:space="preserve"> PAGEREF _Toc426300900 \h </w:instrText>
            </w:r>
            <w:r>
              <w:rPr>
                <w:webHidden/>
              </w:rPr>
            </w:r>
          </w:ins>
          <w:r>
            <w:rPr>
              <w:webHidden/>
            </w:rPr>
            <w:fldChar w:fldCharType="separate"/>
          </w:r>
          <w:ins w:id="37" w:author="南泰浩" w:date="2015-08-02T17:46:00Z">
            <w:r>
              <w:rPr>
                <w:webHidden/>
              </w:rPr>
              <w:t>14</w:t>
            </w:r>
            <w:r>
              <w:rPr>
                <w:webHidden/>
              </w:rPr>
              <w:fldChar w:fldCharType="end"/>
            </w:r>
            <w:r w:rsidRPr="006B42DB">
              <w:rPr>
                <w:rStyle w:val="ac"/>
              </w:rPr>
              <w:fldChar w:fldCharType="end"/>
            </w:r>
          </w:ins>
        </w:p>
        <w:p w14:paraId="67834200" w14:textId="77777777" w:rsidR="00713B1F" w:rsidRDefault="00713B1F">
          <w:pPr>
            <w:pStyle w:val="21"/>
            <w:tabs>
              <w:tab w:val="left" w:pos="840"/>
              <w:tab w:val="right" w:leader="dot" w:pos="9736"/>
            </w:tabs>
            <w:rPr>
              <w:ins w:id="38" w:author="南泰浩" w:date="2015-08-02T17:46:00Z"/>
            </w:rPr>
          </w:pPr>
          <w:ins w:id="39" w:author="南泰浩" w:date="2015-08-02T17:46:00Z">
            <w:r w:rsidRPr="006B42DB">
              <w:rPr>
                <w:rStyle w:val="ac"/>
              </w:rPr>
              <w:fldChar w:fldCharType="begin"/>
            </w:r>
            <w:r w:rsidRPr="006B42DB">
              <w:rPr>
                <w:rStyle w:val="ac"/>
              </w:rPr>
              <w:instrText xml:space="preserve"> </w:instrText>
            </w:r>
            <w:r>
              <w:instrText>HYPERLINK \l "_Toc426300901"</w:instrText>
            </w:r>
            <w:r w:rsidRPr="006B42DB">
              <w:rPr>
                <w:rStyle w:val="ac"/>
              </w:rPr>
              <w:instrText xml:space="preserve"> </w:instrText>
            </w:r>
            <w:r w:rsidRPr="006B42DB">
              <w:rPr>
                <w:rStyle w:val="ac"/>
              </w:rPr>
            </w:r>
            <w:r w:rsidRPr="006B42DB">
              <w:rPr>
                <w:rStyle w:val="ac"/>
              </w:rPr>
              <w:fldChar w:fldCharType="separate"/>
            </w:r>
            <w:r w:rsidRPr="006B42DB">
              <w:rPr>
                <w:rStyle w:val="ac"/>
                <w:rFonts w:cstheme="majorHAnsi"/>
              </w:rPr>
              <w:t>7.5</w:t>
            </w:r>
            <w:r>
              <w:tab/>
            </w:r>
            <w:r w:rsidRPr="006B42DB">
              <w:rPr>
                <w:rStyle w:val="ac"/>
                <w:rFonts w:ascii="Verdana" w:hAnsi="Verdana" w:hint="eastAsia"/>
              </w:rPr>
              <w:t>表データ</w:t>
            </w:r>
            <w:r>
              <w:rPr>
                <w:webHidden/>
              </w:rPr>
              <w:tab/>
            </w:r>
            <w:r>
              <w:rPr>
                <w:webHidden/>
              </w:rPr>
              <w:fldChar w:fldCharType="begin"/>
            </w:r>
            <w:r>
              <w:rPr>
                <w:webHidden/>
              </w:rPr>
              <w:instrText xml:space="preserve"> PAGEREF _Toc426300901 \h </w:instrText>
            </w:r>
            <w:r>
              <w:rPr>
                <w:webHidden/>
              </w:rPr>
            </w:r>
          </w:ins>
          <w:r>
            <w:rPr>
              <w:webHidden/>
            </w:rPr>
            <w:fldChar w:fldCharType="separate"/>
          </w:r>
          <w:ins w:id="40" w:author="南泰浩" w:date="2015-08-02T17:46:00Z">
            <w:r>
              <w:rPr>
                <w:webHidden/>
              </w:rPr>
              <w:t>15</w:t>
            </w:r>
            <w:r>
              <w:rPr>
                <w:webHidden/>
              </w:rPr>
              <w:fldChar w:fldCharType="end"/>
            </w:r>
            <w:r w:rsidRPr="006B42DB">
              <w:rPr>
                <w:rStyle w:val="ac"/>
              </w:rPr>
              <w:fldChar w:fldCharType="end"/>
            </w:r>
          </w:ins>
        </w:p>
        <w:p w14:paraId="3187FAF4" w14:textId="77777777" w:rsidR="00713B1F" w:rsidRDefault="00713B1F">
          <w:pPr>
            <w:pStyle w:val="21"/>
            <w:tabs>
              <w:tab w:val="left" w:pos="840"/>
              <w:tab w:val="right" w:leader="dot" w:pos="9736"/>
            </w:tabs>
            <w:rPr>
              <w:ins w:id="41" w:author="南泰浩" w:date="2015-08-02T17:46:00Z"/>
            </w:rPr>
          </w:pPr>
          <w:ins w:id="42" w:author="南泰浩" w:date="2015-08-02T17:46:00Z">
            <w:r w:rsidRPr="006B42DB">
              <w:rPr>
                <w:rStyle w:val="ac"/>
              </w:rPr>
              <w:fldChar w:fldCharType="begin"/>
            </w:r>
            <w:r w:rsidRPr="006B42DB">
              <w:rPr>
                <w:rStyle w:val="ac"/>
              </w:rPr>
              <w:instrText xml:space="preserve"> </w:instrText>
            </w:r>
            <w:r>
              <w:instrText>HYPERLINK \l "_Toc426300902"</w:instrText>
            </w:r>
            <w:r w:rsidRPr="006B42DB">
              <w:rPr>
                <w:rStyle w:val="ac"/>
              </w:rPr>
              <w:instrText xml:space="preserve"> </w:instrText>
            </w:r>
            <w:r w:rsidRPr="006B42DB">
              <w:rPr>
                <w:rStyle w:val="ac"/>
              </w:rPr>
            </w:r>
            <w:r w:rsidRPr="006B42DB">
              <w:rPr>
                <w:rStyle w:val="ac"/>
              </w:rPr>
              <w:fldChar w:fldCharType="separate"/>
            </w:r>
            <w:r w:rsidRPr="006B42DB">
              <w:rPr>
                <w:rStyle w:val="ac"/>
                <w:rFonts w:cstheme="majorHAnsi"/>
              </w:rPr>
              <w:t>7.6</w:t>
            </w:r>
            <w:r>
              <w:tab/>
            </w:r>
            <w:r w:rsidRPr="006B42DB">
              <w:rPr>
                <w:rStyle w:val="ac"/>
                <w:rFonts w:ascii="Verdana" w:hAnsi="Verdana" w:hint="eastAsia"/>
              </w:rPr>
              <w:t>複数のデータのグループ</w:t>
            </w:r>
            <w:r>
              <w:rPr>
                <w:webHidden/>
              </w:rPr>
              <w:tab/>
            </w:r>
            <w:r>
              <w:rPr>
                <w:webHidden/>
              </w:rPr>
              <w:fldChar w:fldCharType="begin"/>
            </w:r>
            <w:r>
              <w:rPr>
                <w:webHidden/>
              </w:rPr>
              <w:instrText xml:space="preserve"> PAGEREF _Toc426300902 \h </w:instrText>
            </w:r>
            <w:r>
              <w:rPr>
                <w:webHidden/>
              </w:rPr>
            </w:r>
          </w:ins>
          <w:r>
            <w:rPr>
              <w:webHidden/>
            </w:rPr>
            <w:fldChar w:fldCharType="separate"/>
          </w:r>
          <w:ins w:id="43" w:author="南泰浩" w:date="2015-08-02T17:46:00Z">
            <w:r>
              <w:rPr>
                <w:webHidden/>
              </w:rPr>
              <w:t>18</w:t>
            </w:r>
            <w:r>
              <w:rPr>
                <w:webHidden/>
              </w:rPr>
              <w:fldChar w:fldCharType="end"/>
            </w:r>
            <w:r w:rsidRPr="006B42DB">
              <w:rPr>
                <w:rStyle w:val="ac"/>
              </w:rPr>
              <w:fldChar w:fldCharType="end"/>
            </w:r>
          </w:ins>
        </w:p>
        <w:p w14:paraId="48B32D45" w14:textId="77777777" w:rsidR="00713B1F" w:rsidRDefault="00713B1F">
          <w:pPr>
            <w:pStyle w:val="11"/>
            <w:tabs>
              <w:tab w:val="left" w:pos="420"/>
              <w:tab w:val="right" w:leader="dot" w:pos="9736"/>
            </w:tabs>
            <w:rPr>
              <w:ins w:id="44" w:author="南泰浩" w:date="2015-08-02T17:46:00Z"/>
            </w:rPr>
          </w:pPr>
          <w:ins w:id="45" w:author="南泰浩" w:date="2015-08-02T17:46:00Z">
            <w:r w:rsidRPr="006B42DB">
              <w:rPr>
                <w:rStyle w:val="ac"/>
              </w:rPr>
              <w:fldChar w:fldCharType="begin"/>
            </w:r>
            <w:r w:rsidRPr="006B42DB">
              <w:rPr>
                <w:rStyle w:val="ac"/>
              </w:rPr>
              <w:instrText xml:space="preserve"> </w:instrText>
            </w:r>
            <w:r>
              <w:instrText>HYPERLINK \l "_Toc426300903"</w:instrText>
            </w:r>
            <w:r w:rsidRPr="006B42DB">
              <w:rPr>
                <w:rStyle w:val="ac"/>
              </w:rPr>
              <w:instrText xml:space="preserve"> </w:instrText>
            </w:r>
            <w:r w:rsidRPr="006B42DB">
              <w:rPr>
                <w:rStyle w:val="ac"/>
              </w:rPr>
            </w:r>
            <w:r w:rsidRPr="006B42DB">
              <w:rPr>
                <w:rStyle w:val="ac"/>
              </w:rPr>
              <w:fldChar w:fldCharType="separate"/>
            </w:r>
            <w:r w:rsidRPr="006B42DB">
              <w:rPr>
                <w:rStyle w:val="ac"/>
              </w:rPr>
              <w:t>8</w:t>
            </w:r>
            <w:r>
              <w:tab/>
            </w:r>
            <w:r w:rsidRPr="006B42DB">
              <w:rPr>
                <w:rStyle w:val="ac"/>
                <w:rFonts w:hint="eastAsia"/>
              </w:rPr>
              <w:t>解答欄</w:t>
            </w:r>
            <w:r>
              <w:rPr>
                <w:webHidden/>
              </w:rPr>
              <w:tab/>
            </w:r>
            <w:r>
              <w:rPr>
                <w:webHidden/>
              </w:rPr>
              <w:fldChar w:fldCharType="begin"/>
            </w:r>
            <w:r>
              <w:rPr>
                <w:webHidden/>
              </w:rPr>
              <w:instrText xml:space="preserve"> PAGEREF _Toc426300903 \h </w:instrText>
            </w:r>
            <w:r>
              <w:rPr>
                <w:webHidden/>
              </w:rPr>
            </w:r>
          </w:ins>
          <w:r>
            <w:rPr>
              <w:webHidden/>
            </w:rPr>
            <w:fldChar w:fldCharType="separate"/>
          </w:r>
          <w:ins w:id="46" w:author="南泰浩" w:date="2015-08-02T17:46:00Z">
            <w:r>
              <w:rPr>
                <w:webHidden/>
              </w:rPr>
              <w:t>19</w:t>
            </w:r>
            <w:r>
              <w:rPr>
                <w:webHidden/>
              </w:rPr>
              <w:fldChar w:fldCharType="end"/>
            </w:r>
            <w:r w:rsidRPr="006B42DB">
              <w:rPr>
                <w:rStyle w:val="ac"/>
              </w:rPr>
              <w:fldChar w:fldCharType="end"/>
            </w:r>
          </w:ins>
        </w:p>
        <w:p w14:paraId="1CDC869C" w14:textId="77777777" w:rsidR="00713B1F" w:rsidRDefault="00713B1F">
          <w:pPr>
            <w:pStyle w:val="11"/>
            <w:tabs>
              <w:tab w:val="left" w:pos="420"/>
              <w:tab w:val="right" w:leader="dot" w:pos="9736"/>
            </w:tabs>
            <w:rPr>
              <w:ins w:id="47" w:author="南泰浩" w:date="2015-08-02T17:46:00Z"/>
            </w:rPr>
          </w:pPr>
          <w:ins w:id="48" w:author="南泰浩" w:date="2015-08-02T17:46:00Z">
            <w:r w:rsidRPr="006B42DB">
              <w:rPr>
                <w:rStyle w:val="ac"/>
              </w:rPr>
              <w:fldChar w:fldCharType="begin"/>
            </w:r>
            <w:r w:rsidRPr="006B42DB">
              <w:rPr>
                <w:rStyle w:val="ac"/>
              </w:rPr>
              <w:instrText xml:space="preserve"> </w:instrText>
            </w:r>
            <w:r>
              <w:instrText>HYPERLINK \l "_Toc426300904"</w:instrText>
            </w:r>
            <w:r w:rsidRPr="006B42DB">
              <w:rPr>
                <w:rStyle w:val="ac"/>
              </w:rPr>
              <w:instrText xml:space="preserve"> </w:instrText>
            </w:r>
            <w:r w:rsidRPr="006B42DB">
              <w:rPr>
                <w:rStyle w:val="ac"/>
              </w:rPr>
            </w:r>
            <w:r w:rsidRPr="006B42DB">
              <w:rPr>
                <w:rStyle w:val="ac"/>
              </w:rPr>
              <w:fldChar w:fldCharType="separate"/>
            </w:r>
            <w:r w:rsidRPr="006B42DB">
              <w:rPr>
                <w:rStyle w:val="ac"/>
              </w:rPr>
              <w:t>9</w:t>
            </w:r>
            <w:r>
              <w:tab/>
            </w:r>
            <w:r w:rsidRPr="006B42DB">
              <w:rPr>
                <w:rStyle w:val="ac"/>
                <w:rFonts w:hint="eastAsia"/>
              </w:rPr>
              <w:t>選択肢</w:t>
            </w:r>
            <w:r>
              <w:rPr>
                <w:webHidden/>
              </w:rPr>
              <w:tab/>
            </w:r>
            <w:r>
              <w:rPr>
                <w:webHidden/>
              </w:rPr>
              <w:fldChar w:fldCharType="begin"/>
            </w:r>
            <w:r>
              <w:rPr>
                <w:webHidden/>
              </w:rPr>
              <w:instrText xml:space="preserve"> PAGEREF _Toc426300904 \h </w:instrText>
            </w:r>
            <w:r>
              <w:rPr>
                <w:webHidden/>
              </w:rPr>
            </w:r>
          </w:ins>
          <w:r>
            <w:rPr>
              <w:webHidden/>
            </w:rPr>
            <w:fldChar w:fldCharType="separate"/>
          </w:r>
          <w:ins w:id="49" w:author="南泰浩" w:date="2015-08-02T17:46:00Z">
            <w:r>
              <w:rPr>
                <w:webHidden/>
              </w:rPr>
              <w:t>20</w:t>
            </w:r>
            <w:r>
              <w:rPr>
                <w:webHidden/>
              </w:rPr>
              <w:fldChar w:fldCharType="end"/>
            </w:r>
            <w:r w:rsidRPr="006B42DB">
              <w:rPr>
                <w:rStyle w:val="ac"/>
              </w:rPr>
              <w:fldChar w:fldCharType="end"/>
            </w:r>
          </w:ins>
        </w:p>
        <w:p w14:paraId="5324E0A5" w14:textId="77777777" w:rsidR="00713B1F" w:rsidRDefault="00713B1F">
          <w:pPr>
            <w:pStyle w:val="11"/>
            <w:tabs>
              <w:tab w:val="left" w:pos="630"/>
              <w:tab w:val="right" w:leader="dot" w:pos="9736"/>
            </w:tabs>
            <w:rPr>
              <w:ins w:id="50" w:author="南泰浩" w:date="2015-08-02T17:46:00Z"/>
            </w:rPr>
          </w:pPr>
          <w:ins w:id="51" w:author="南泰浩" w:date="2015-08-02T17:46:00Z">
            <w:r w:rsidRPr="006B42DB">
              <w:rPr>
                <w:rStyle w:val="ac"/>
              </w:rPr>
              <w:fldChar w:fldCharType="begin"/>
            </w:r>
            <w:r w:rsidRPr="006B42DB">
              <w:rPr>
                <w:rStyle w:val="ac"/>
              </w:rPr>
              <w:instrText xml:space="preserve"> </w:instrText>
            </w:r>
            <w:r>
              <w:instrText>HYPERLINK \l "_Toc426300905"</w:instrText>
            </w:r>
            <w:r w:rsidRPr="006B42DB">
              <w:rPr>
                <w:rStyle w:val="ac"/>
              </w:rPr>
              <w:instrText xml:space="preserve"> </w:instrText>
            </w:r>
            <w:r w:rsidRPr="006B42DB">
              <w:rPr>
                <w:rStyle w:val="ac"/>
              </w:rPr>
            </w:r>
            <w:r w:rsidRPr="006B42DB">
              <w:rPr>
                <w:rStyle w:val="ac"/>
              </w:rPr>
              <w:fldChar w:fldCharType="separate"/>
            </w:r>
            <w:r w:rsidRPr="006B42DB">
              <w:rPr>
                <w:rStyle w:val="ac"/>
              </w:rPr>
              <w:t>10</w:t>
            </w:r>
            <w:r>
              <w:tab/>
            </w:r>
            <w:r w:rsidRPr="006B42DB">
              <w:rPr>
                <w:rStyle w:val="ac"/>
                <w:rFonts w:hint="eastAsia"/>
              </w:rPr>
              <w:t>数式</w:t>
            </w:r>
            <w:r>
              <w:rPr>
                <w:webHidden/>
              </w:rPr>
              <w:tab/>
            </w:r>
            <w:r>
              <w:rPr>
                <w:webHidden/>
              </w:rPr>
              <w:fldChar w:fldCharType="begin"/>
            </w:r>
            <w:r>
              <w:rPr>
                <w:webHidden/>
              </w:rPr>
              <w:instrText xml:space="preserve"> PAGEREF _Toc426300905 \h </w:instrText>
            </w:r>
            <w:r>
              <w:rPr>
                <w:webHidden/>
              </w:rPr>
            </w:r>
          </w:ins>
          <w:r>
            <w:rPr>
              <w:webHidden/>
            </w:rPr>
            <w:fldChar w:fldCharType="separate"/>
          </w:r>
          <w:ins w:id="52" w:author="南泰浩" w:date="2015-08-02T17:46:00Z">
            <w:r>
              <w:rPr>
                <w:webHidden/>
              </w:rPr>
              <w:t>24</w:t>
            </w:r>
            <w:r>
              <w:rPr>
                <w:webHidden/>
              </w:rPr>
              <w:fldChar w:fldCharType="end"/>
            </w:r>
            <w:r w:rsidRPr="006B42DB">
              <w:rPr>
                <w:rStyle w:val="ac"/>
              </w:rPr>
              <w:fldChar w:fldCharType="end"/>
            </w:r>
          </w:ins>
        </w:p>
        <w:p w14:paraId="48CAE8D7" w14:textId="77777777" w:rsidR="00713B1F" w:rsidRDefault="00713B1F">
          <w:pPr>
            <w:pStyle w:val="11"/>
            <w:tabs>
              <w:tab w:val="left" w:pos="630"/>
              <w:tab w:val="right" w:leader="dot" w:pos="9736"/>
            </w:tabs>
            <w:rPr>
              <w:ins w:id="53" w:author="南泰浩" w:date="2015-08-02T17:46:00Z"/>
            </w:rPr>
          </w:pPr>
          <w:ins w:id="54" w:author="南泰浩" w:date="2015-08-02T17:46:00Z">
            <w:r w:rsidRPr="006B42DB">
              <w:rPr>
                <w:rStyle w:val="ac"/>
              </w:rPr>
              <w:fldChar w:fldCharType="begin"/>
            </w:r>
            <w:r w:rsidRPr="006B42DB">
              <w:rPr>
                <w:rStyle w:val="ac"/>
              </w:rPr>
              <w:instrText xml:space="preserve"> </w:instrText>
            </w:r>
            <w:r>
              <w:instrText>HYPERLINK \l "_Toc426300906"</w:instrText>
            </w:r>
            <w:r w:rsidRPr="006B42DB">
              <w:rPr>
                <w:rStyle w:val="ac"/>
              </w:rPr>
              <w:instrText xml:space="preserve"> </w:instrText>
            </w:r>
            <w:r w:rsidRPr="006B42DB">
              <w:rPr>
                <w:rStyle w:val="ac"/>
              </w:rPr>
            </w:r>
            <w:r w:rsidRPr="006B42DB">
              <w:rPr>
                <w:rStyle w:val="ac"/>
              </w:rPr>
              <w:fldChar w:fldCharType="separate"/>
            </w:r>
            <w:r w:rsidRPr="006B42DB">
              <w:rPr>
                <w:rStyle w:val="ac"/>
              </w:rPr>
              <w:t>11</w:t>
            </w:r>
            <w:r>
              <w:tab/>
            </w:r>
            <w:r w:rsidRPr="006B42DB">
              <w:rPr>
                <w:rStyle w:val="ac"/>
                <w:rFonts w:hint="eastAsia"/>
              </w:rPr>
              <w:t>テキストの装飾</w:t>
            </w:r>
            <w:r>
              <w:rPr>
                <w:webHidden/>
              </w:rPr>
              <w:tab/>
            </w:r>
            <w:r>
              <w:rPr>
                <w:webHidden/>
              </w:rPr>
              <w:fldChar w:fldCharType="begin"/>
            </w:r>
            <w:r>
              <w:rPr>
                <w:webHidden/>
              </w:rPr>
              <w:instrText xml:space="preserve"> PAGEREF _Toc426300906 \h </w:instrText>
            </w:r>
            <w:r>
              <w:rPr>
                <w:webHidden/>
              </w:rPr>
            </w:r>
          </w:ins>
          <w:r>
            <w:rPr>
              <w:webHidden/>
            </w:rPr>
            <w:fldChar w:fldCharType="separate"/>
          </w:r>
          <w:ins w:id="55" w:author="南泰浩" w:date="2015-08-02T17:46:00Z">
            <w:r>
              <w:rPr>
                <w:webHidden/>
              </w:rPr>
              <w:t>24</w:t>
            </w:r>
            <w:r>
              <w:rPr>
                <w:webHidden/>
              </w:rPr>
              <w:fldChar w:fldCharType="end"/>
            </w:r>
            <w:r w:rsidRPr="006B42DB">
              <w:rPr>
                <w:rStyle w:val="ac"/>
              </w:rPr>
              <w:fldChar w:fldCharType="end"/>
            </w:r>
          </w:ins>
        </w:p>
        <w:p w14:paraId="2B536436" w14:textId="77777777" w:rsidR="00713B1F" w:rsidRDefault="00713B1F">
          <w:pPr>
            <w:pStyle w:val="11"/>
            <w:tabs>
              <w:tab w:val="left" w:pos="630"/>
              <w:tab w:val="right" w:leader="dot" w:pos="9736"/>
            </w:tabs>
            <w:rPr>
              <w:ins w:id="56" w:author="南泰浩" w:date="2015-08-02T17:46:00Z"/>
            </w:rPr>
          </w:pPr>
          <w:ins w:id="57" w:author="南泰浩" w:date="2015-08-02T17:46:00Z">
            <w:r w:rsidRPr="006B42DB">
              <w:rPr>
                <w:rStyle w:val="ac"/>
              </w:rPr>
              <w:fldChar w:fldCharType="begin"/>
            </w:r>
            <w:r w:rsidRPr="006B42DB">
              <w:rPr>
                <w:rStyle w:val="ac"/>
              </w:rPr>
              <w:instrText xml:space="preserve"> </w:instrText>
            </w:r>
            <w:r>
              <w:instrText>HYPERLINK \l "_Toc426300907"</w:instrText>
            </w:r>
            <w:r w:rsidRPr="006B42DB">
              <w:rPr>
                <w:rStyle w:val="ac"/>
              </w:rPr>
              <w:instrText xml:space="preserve"> </w:instrText>
            </w:r>
            <w:r w:rsidRPr="006B42DB">
              <w:rPr>
                <w:rStyle w:val="ac"/>
              </w:rPr>
            </w:r>
            <w:r w:rsidRPr="006B42DB">
              <w:rPr>
                <w:rStyle w:val="ac"/>
              </w:rPr>
              <w:fldChar w:fldCharType="separate"/>
            </w:r>
            <w:r w:rsidRPr="006B42DB">
              <w:rPr>
                <w:rStyle w:val="ac"/>
              </w:rPr>
              <w:t>12</w:t>
            </w:r>
            <w:r>
              <w:tab/>
            </w:r>
            <w:r w:rsidRPr="006B42DB">
              <w:rPr>
                <w:rStyle w:val="ac"/>
                <w:rFonts w:hint="eastAsia"/>
              </w:rPr>
              <w:t>空欄</w:t>
            </w:r>
            <w:r>
              <w:rPr>
                <w:webHidden/>
              </w:rPr>
              <w:tab/>
            </w:r>
            <w:r>
              <w:rPr>
                <w:webHidden/>
              </w:rPr>
              <w:fldChar w:fldCharType="begin"/>
            </w:r>
            <w:r>
              <w:rPr>
                <w:webHidden/>
              </w:rPr>
              <w:instrText xml:space="preserve"> PAGEREF _Toc426300907 \h </w:instrText>
            </w:r>
            <w:r>
              <w:rPr>
                <w:webHidden/>
              </w:rPr>
            </w:r>
          </w:ins>
          <w:r>
            <w:rPr>
              <w:webHidden/>
            </w:rPr>
            <w:fldChar w:fldCharType="separate"/>
          </w:r>
          <w:ins w:id="58" w:author="南泰浩" w:date="2015-08-02T17:46:00Z">
            <w:r>
              <w:rPr>
                <w:webHidden/>
              </w:rPr>
              <w:t>28</w:t>
            </w:r>
            <w:r>
              <w:rPr>
                <w:webHidden/>
              </w:rPr>
              <w:fldChar w:fldCharType="end"/>
            </w:r>
            <w:r w:rsidRPr="006B42DB">
              <w:rPr>
                <w:rStyle w:val="ac"/>
              </w:rPr>
              <w:fldChar w:fldCharType="end"/>
            </w:r>
          </w:ins>
        </w:p>
        <w:p w14:paraId="393838DE" w14:textId="77777777" w:rsidR="00713B1F" w:rsidRDefault="00713B1F">
          <w:pPr>
            <w:pStyle w:val="11"/>
            <w:tabs>
              <w:tab w:val="left" w:pos="630"/>
              <w:tab w:val="right" w:leader="dot" w:pos="9736"/>
            </w:tabs>
            <w:rPr>
              <w:ins w:id="59" w:author="南泰浩" w:date="2015-08-02T17:46:00Z"/>
            </w:rPr>
          </w:pPr>
          <w:ins w:id="60" w:author="南泰浩" w:date="2015-08-02T17:46:00Z">
            <w:r w:rsidRPr="006B42DB">
              <w:rPr>
                <w:rStyle w:val="ac"/>
              </w:rPr>
              <w:fldChar w:fldCharType="begin"/>
            </w:r>
            <w:r w:rsidRPr="006B42DB">
              <w:rPr>
                <w:rStyle w:val="ac"/>
              </w:rPr>
              <w:instrText xml:space="preserve"> </w:instrText>
            </w:r>
            <w:r>
              <w:instrText>HYPERLINK \l "_Toc426300908"</w:instrText>
            </w:r>
            <w:r w:rsidRPr="006B42DB">
              <w:rPr>
                <w:rStyle w:val="ac"/>
              </w:rPr>
              <w:instrText xml:space="preserve"> </w:instrText>
            </w:r>
            <w:r w:rsidRPr="006B42DB">
              <w:rPr>
                <w:rStyle w:val="ac"/>
              </w:rPr>
            </w:r>
            <w:r w:rsidRPr="006B42DB">
              <w:rPr>
                <w:rStyle w:val="ac"/>
              </w:rPr>
              <w:fldChar w:fldCharType="separate"/>
            </w:r>
            <w:r w:rsidRPr="006B42DB">
              <w:rPr>
                <w:rStyle w:val="ac"/>
              </w:rPr>
              <w:t>13</w:t>
            </w:r>
            <w:r>
              <w:tab/>
            </w:r>
            <w:r w:rsidRPr="006B42DB">
              <w:rPr>
                <w:rStyle w:val="ac"/>
                <w:rFonts w:hint="eastAsia"/>
              </w:rPr>
              <w:t>クロスリファレンス</w:t>
            </w:r>
            <w:r>
              <w:rPr>
                <w:webHidden/>
              </w:rPr>
              <w:tab/>
            </w:r>
            <w:r>
              <w:rPr>
                <w:webHidden/>
              </w:rPr>
              <w:fldChar w:fldCharType="begin"/>
            </w:r>
            <w:r>
              <w:rPr>
                <w:webHidden/>
              </w:rPr>
              <w:instrText xml:space="preserve"> PAGEREF _Toc426300908 \h </w:instrText>
            </w:r>
            <w:r>
              <w:rPr>
                <w:webHidden/>
              </w:rPr>
            </w:r>
          </w:ins>
          <w:r>
            <w:rPr>
              <w:webHidden/>
            </w:rPr>
            <w:fldChar w:fldCharType="separate"/>
          </w:r>
          <w:ins w:id="61" w:author="南泰浩" w:date="2015-08-02T17:46:00Z">
            <w:r>
              <w:rPr>
                <w:webHidden/>
              </w:rPr>
              <w:t>29</w:t>
            </w:r>
            <w:r>
              <w:rPr>
                <w:webHidden/>
              </w:rPr>
              <w:fldChar w:fldCharType="end"/>
            </w:r>
            <w:r w:rsidRPr="006B42DB">
              <w:rPr>
                <w:rStyle w:val="ac"/>
              </w:rPr>
              <w:fldChar w:fldCharType="end"/>
            </w:r>
          </w:ins>
        </w:p>
        <w:p w14:paraId="3CEA80E7" w14:textId="77777777" w:rsidR="00713B1F" w:rsidRDefault="00713B1F">
          <w:pPr>
            <w:pStyle w:val="11"/>
            <w:tabs>
              <w:tab w:val="left" w:pos="630"/>
              <w:tab w:val="right" w:leader="dot" w:pos="9736"/>
            </w:tabs>
            <w:rPr>
              <w:ins w:id="62" w:author="南泰浩" w:date="2015-08-02T17:46:00Z"/>
            </w:rPr>
          </w:pPr>
          <w:ins w:id="63" w:author="南泰浩" w:date="2015-08-02T17:46:00Z">
            <w:r w:rsidRPr="006B42DB">
              <w:rPr>
                <w:rStyle w:val="ac"/>
              </w:rPr>
              <w:fldChar w:fldCharType="begin"/>
            </w:r>
            <w:r w:rsidRPr="006B42DB">
              <w:rPr>
                <w:rStyle w:val="ac"/>
              </w:rPr>
              <w:instrText xml:space="preserve"> </w:instrText>
            </w:r>
            <w:r>
              <w:instrText>HYPERLINK \l "_Toc426300909"</w:instrText>
            </w:r>
            <w:r w:rsidRPr="006B42DB">
              <w:rPr>
                <w:rStyle w:val="ac"/>
              </w:rPr>
              <w:instrText xml:space="preserve"> </w:instrText>
            </w:r>
            <w:r w:rsidRPr="006B42DB">
              <w:rPr>
                <w:rStyle w:val="ac"/>
              </w:rPr>
            </w:r>
            <w:r w:rsidRPr="006B42DB">
              <w:rPr>
                <w:rStyle w:val="ac"/>
              </w:rPr>
              <w:fldChar w:fldCharType="separate"/>
            </w:r>
            <w:r w:rsidRPr="006B42DB">
              <w:rPr>
                <w:rStyle w:val="ac"/>
              </w:rPr>
              <w:t>14</w:t>
            </w:r>
            <w:r>
              <w:tab/>
            </w:r>
            <w:r w:rsidRPr="006B42DB">
              <w:rPr>
                <w:rStyle w:val="ac"/>
                <w:rFonts w:hint="eastAsia"/>
              </w:rPr>
              <w:t>文字化け・欠落テキストの修正</w:t>
            </w:r>
            <w:r>
              <w:rPr>
                <w:webHidden/>
              </w:rPr>
              <w:tab/>
            </w:r>
            <w:r>
              <w:rPr>
                <w:webHidden/>
              </w:rPr>
              <w:fldChar w:fldCharType="begin"/>
            </w:r>
            <w:r>
              <w:rPr>
                <w:webHidden/>
              </w:rPr>
              <w:instrText xml:space="preserve"> PAGEREF _Toc426300909 \h </w:instrText>
            </w:r>
            <w:r>
              <w:rPr>
                <w:webHidden/>
              </w:rPr>
            </w:r>
          </w:ins>
          <w:r>
            <w:rPr>
              <w:webHidden/>
            </w:rPr>
            <w:fldChar w:fldCharType="separate"/>
          </w:r>
          <w:ins w:id="64" w:author="南泰浩" w:date="2015-08-02T17:46:00Z">
            <w:r>
              <w:rPr>
                <w:webHidden/>
              </w:rPr>
              <w:t>30</w:t>
            </w:r>
            <w:r>
              <w:rPr>
                <w:webHidden/>
              </w:rPr>
              <w:fldChar w:fldCharType="end"/>
            </w:r>
            <w:r w:rsidRPr="006B42DB">
              <w:rPr>
                <w:rStyle w:val="ac"/>
              </w:rPr>
              <w:fldChar w:fldCharType="end"/>
            </w:r>
          </w:ins>
        </w:p>
        <w:p w14:paraId="0B5FF91C" w14:textId="77777777" w:rsidR="00713B1F" w:rsidRDefault="00713B1F">
          <w:pPr>
            <w:pStyle w:val="11"/>
            <w:tabs>
              <w:tab w:val="left" w:pos="630"/>
              <w:tab w:val="right" w:leader="dot" w:pos="9736"/>
            </w:tabs>
            <w:rPr>
              <w:ins w:id="65" w:author="南泰浩" w:date="2015-08-02T17:46:00Z"/>
            </w:rPr>
          </w:pPr>
          <w:ins w:id="66" w:author="南泰浩" w:date="2015-08-02T17:46:00Z">
            <w:r w:rsidRPr="006B42DB">
              <w:rPr>
                <w:rStyle w:val="ac"/>
              </w:rPr>
              <w:fldChar w:fldCharType="begin"/>
            </w:r>
            <w:r w:rsidRPr="006B42DB">
              <w:rPr>
                <w:rStyle w:val="ac"/>
              </w:rPr>
              <w:instrText xml:space="preserve"> </w:instrText>
            </w:r>
            <w:r>
              <w:instrText>HYPERLINK \l "_Toc426300910"</w:instrText>
            </w:r>
            <w:r w:rsidRPr="006B42DB">
              <w:rPr>
                <w:rStyle w:val="ac"/>
              </w:rPr>
              <w:instrText xml:space="preserve"> </w:instrText>
            </w:r>
            <w:r w:rsidRPr="006B42DB">
              <w:rPr>
                <w:rStyle w:val="ac"/>
              </w:rPr>
            </w:r>
            <w:r w:rsidRPr="006B42DB">
              <w:rPr>
                <w:rStyle w:val="ac"/>
              </w:rPr>
              <w:fldChar w:fldCharType="separate"/>
            </w:r>
            <w:r w:rsidRPr="006B42DB">
              <w:rPr>
                <w:rStyle w:val="ac"/>
              </w:rPr>
              <w:t>15</w:t>
            </w:r>
            <w:r>
              <w:tab/>
            </w:r>
            <w:r w:rsidRPr="006B42DB">
              <w:rPr>
                <w:rStyle w:val="ac"/>
                <w:rFonts w:hint="eastAsia"/>
              </w:rPr>
              <w:t>レイアウト情報</w:t>
            </w:r>
            <w:r>
              <w:rPr>
                <w:webHidden/>
              </w:rPr>
              <w:tab/>
            </w:r>
            <w:r>
              <w:rPr>
                <w:webHidden/>
              </w:rPr>
              <w:fldChar w:fldCharType="begin"/>
            </w:r>
            <w:r>
              <w:rPr>
                <w:webHidden/>
              </w:rPr>
              <w:instrText xml:space="preserve"> PAGEREF _Toc426300910 \h </w:instrText>
            </w:r>
            <w:r>
              <w:rPr>
                <w:webHidden/>
              </w:rPr>
            </w:r>
          </w:ins>
          <w:r>
            <w:rPr>
              <w:webHidden/>
            </w:rPr>
            <w:fldChar w:fldCharType="separate"/>
          </w:r>
          <w:ins w:id="67" w:author="南泰浩" w:date="2015-08-02T17:46:00Z">
            <w:r>
              <w:rPr>
                <w:webHidden/>
              </w:rPr>
              <w:t>30</w:t>
            </w:r>
            <w:r>
              <w:rPr>
                <w:webHidden/>
              </w:rPr>
              <w:fldChar w:fldCharType="end"/>
            </w:r>
            <w:r w:rsidRPr="006B42DB">
              <w:rPr>
                <w:rStyle w:val="ac"/>
              </w:rPr>
              <w:fldChar w:fldCharType="end"/>
            </w:r>
          </w:ins>
        </w:p>
        <w:p w14:paraId="7BE45CD1" w14:textId="77777777" w:rsidR="00713B1F" w:rsidRDefault="00713B1F">
          <w:pPr>
            <w:pStyle w:val="11"/>
            <w:tabs>
              <w:tab w:val="right" w:leader="dot" w:pos="9736"/>
            </w:tabs>
            <w:rPr>
              <w:ins w:id="68" w:author="南泰浩" w:date="2015-08-02T17:46:00Z"/>
            </w:rPr>
          </w:pPr>
          <w:ins w:id="69" w:author="南泰浩" w:date="2015-08-02T17:46:00Z">
            <w:r w:rsidRPr="006B42DB">
              <w:rPr>
                <w:rStyle w:val="ac"/>
              </w:rPr>
              <w:fldChar w:fldCharType="begin"/>
            </w:r>
            <w:r w:rsidRPr="006B42DB">
              <w:rPr>
                <w:rStyle w:val="ac"/>
              </w:rPr>
              <w:instrText xml:space="preserve"> </w:instrText>
            </w:r>
            <w:r>
              <w:instrText>HYPERLINK \l "_Toc426300911"</w:instrText>
            </w:r>
            <w:r w:rsidRPr="006B42DB">
              <w:rPr>
                <w:rStyle w:val="ac"/>
              </w:rPr>
              <w:instrText xml:space="preserve"> </w:instrText>
            </w:r>
            <w:r w:rsidRPr="006B42DB">
              <w:rPr>
                <w:rStyle w:val="ac"/>
              </w:rPr>
            </w:r>
            <w:r w:rsidRPr="006B42DB">
              <w:rPr>
                <w:rStyle w:val="ac"/>
              </w:rPr>
              <w:fldChar w:fldCharType="separate"/>
            </w:r>
            <w:r w:rsidRPr="006B42DB">
              <w:rPr>
                <w:rStyle w:val="ac"/>
                <w:rFonts w:hint="eastAsia"/>
              </w:rPr>
              <w:t>参考文献</w:t>
            </w:r>
            <w:r>
              <w:rPr>
                <w:webHidden/>
              </w:rPr>
              <w:tab/>
            </w:r>
            <w:r>
              <w:rPr>
                <w:webHidden/>
              </w:rPr>
              <w:fldChar w:fldCharType="begin"/>
            </w:r>
            <w:r>
              <w:rPr>
                <w:webHidden/>
              </w:rPr>
              <w:instrText xml:space="preserve"> PAGEREF _Toc426300911 \h </w:instrText>
            </w:r>
            <w:r>
              <w:rPr>
                <w:webHidden/>
              </w:rPr>
            </w:r>
          </w:ins>
          <w:r>
            <w:rPr>
              <w:webHidden/>
            </w:rPr>
            <w:fldChar w:fldCharType="separate"/>
          </w:r>
          <w:ins w:id="70" w:author="南泰浩" w:date="2015-08-02T17:46:00Z">
            <w:r>
              <w:rPr>
                <w:webHidden/>
              </w:rPr>
              <w:t>30</w:t>
            </w:r>
            <w:r>
              <w:rPr>
                <w:webHidden/>
              </w:rPr>
              <w:fldChar w:fldCharType="end"/>
            </w:r>
            <w:r w:rsidRPr="006B42DB">
              <w:rPr>
                <w:rStyle w:val="ac"/>
              </w:rPr>
              <w:fldChar w:fldCharType="end"/>
            </w:r>
          </w:ins>
        </w:p>
        <w:p w14:paraId="6B2529BB" w14:textId="77777777" w:rsidR="003049AA" w:rsidDel="00647741" w:rsidRDefault="003049AA">
          <w:pPr>
            <w:pStyle w:val="11"/>
            <w:tabs>
              <w:tab w:val="right" w:leader="dot" w:pos="9736"/>
            </w:tabs>
            <w:rPr>
              <w:del w:id="71" w:author="南泰浩" w:date="2015-08-02T16:48:00Z"/>
            </w:rPr>
          </w:pPr>
          <w:del w:id="72" w:author="南泰浩" w:date="2015-08-02T16:48:00Z">
            <w:r w:rsidRPr="00647741" w:rsidDel="00647741">
              <w:rPr>
                <w:rFonts w:hint="eastAsia"/>
                <w:rPrChange w:id="73" w:author="南泰浩" w:date="2015-08-02T16:48:00Z">
                  <w:rPr>
                    <w:rStyle w:val="ac"/>
                    <w:rFonts w:hAnsi="Verdana" w:hint="eastAsia"/>
                  </w:rPr>
                </w:rPrChange>
              </w:rPr>
              <w:delText>問題構造アノテーション仕様書</w:delText>
            </w:r>
            <w:r w:rsidDel="00647741">
              <w:rPr>
                <w:webHidden/>
              </w:rPr>
              <w:tab/>
            </w:r>
            <w:r w:rsidR="00104F22" w:rsidDel="00647741">
              <w:rPr>
                <w:webHidden/>
              </w:rPr>
              <w:delText>1</w:delText>
            </w:r>
          </w:del>
        </w:p>
        <w:p w14:paraId="0BBEDF87" w14:textId="77777777" w:rsidR="003049AA" w:rsidDel="00647741" w:rsidRDefault="003049AA">
          <w:pPr>
            <w:pStyle w:val="11"/>
            <w:tabs>
              <w:tab w:val="left" w:pos="420"/>
              <w:tab w:val="right" w:leader="dot" w:pos="9736"/>
            </w:tabs>
            <w:rPr>
              <w:del w:id="74" w:author="南泰浩" w:date="2015-08-02T16:48:00Z"/>
            </w:rPr>
          </w:pPr>
          <w:del w:id="75" w:author="南泰浩" w:date="2015-08-02T16:48:00Z">
            <w:r w:rsidRPr="00647741" w:rsidDel="00647741">
              <w:rPr>
                <w:rPrChange w:id="76" w:author="南泰浩" w:date="2015-08-02T16:48:00Z">
                  <w:rPr>
                    <w:rStyle w:val="ac"/>
                    <w:rFonts w:ascii="Verdana" w:hAnsi="Verdana"/>
                  </w:rPr>
                </w:rPrChange>
              </w:rPr>
              <w:delText>1</w:delText>
            </w:r>
            <w:r w:rsidDel="00647741">
              <w:tab/>
            </w:r>
            <w:r w:rsidRPr="00647741" w:rsidDel="00647741">
              <w:rPr>
                <w:rFonts w:hint="eastAsia"/>
                <w:rPrChange w:id="77" w:author="南泰浩" w:date="2015-08-02T16:48:00Z">
                  <w:rPr>
                    <w:rStyle w:val="ac"/>
                    <w:rFonts w:ascii="Verdana" w:hint="eastAsia"/>
                  </w:rPr>
                </w:rPrChange>
              </w:rPr>
              <w:delText>概要</w:delText>
            </w:r>
            <w:r w:rsidDel="00647741">
              <w:rPr>
                <w:webHidden/>
              </w:rPr>
              <w:tab/>
            </w:r>
            <w:r w:rsidR="00104F22" w:rsidDel="00647741">
              <w:rPr>
                <w:webHidden/>
              </w:rPr>
              <w:delText>2</w:delText>
            </w:r>
          </w:del>
        </w:p>
        <w:p w14:paraId="3491E36F" w14:textId="77777777" w:rsidR="003049AA" w:rsidDel="00647741" w:rsidRDefault="003049AA">
          <w:pPr>
            <w:pStyle w:val="11"/>
            <w:tabs>
              <w:tab w:val="left" w:pos="420"/>
              <w:tab w:val="right" w:leader="dot" w:pos="9736"/>
            </w:tabs>
            <w:rPr>
              <w:del w:id="78" w:author="南泰浩" w:date="2015-08-02T16:48:00Z"/>
            </w:rPr>
          </w:pPr>
          <w:del w:id="79" w:author="南泰浩" w:date="2015-08-02T16:48:00Z">
            <w:r w:rsidRPr="00647741" w:rsidDel="00647741">
              <w:rPr>
                <w:rPrChange w:id="80" w:author="南泰浩" w:date="2015-08-02T16:48:00Z">
                  <w:rPr>
                    <w:rStyle w:val="ac"/>
                    <w:rFonts w:ascii="Verdana" w:hAnsi="Verdana"/>
                  </w:rPr>
                </w:rPrChange>
              </w:rPr>
              <w:delText>2</w:delText>
            </w:r>
            <w:r w:rsidDel="00647741">
              <w:tab/>
            </w:r>
            <w:r w:rsidRPr="00647741" w:rsidDel="00647741">
              <w:rPr>
                <w:rFonts w:hint="eastAsia"/>
                <w:rPrChange w:id="81" w:author="南泰浩" w:date="2015-08-02T16:48:00Z">
                  <w:rPr>
                    <w:rStyle w:val="ac"/>
                    <w:rFonts w:ascii="Verdana" w:hint="eastAsia"/>
                  </w:rPr>
                </w:rPrChange>
              </w:rPr>
              <w:delText>注意事項</w:delText>
            </w:r>
            <w:r w:rsidDel="00647741">
              <w:rPr>
                <w:webHidden/>
              </w:rPr>
              <w:tab/>
            </w:r>
            <w:r w:rsidR="00104F22" w:rsidDel="00647741">
              <w:rPr>
                <w:webHidden/>
              </w:rPr>
              <w:delText>2</w:delText>
            </w:r>
          </w:del>
        </w:p>
        <w:p w14:paraId="5BCEE54D" w14:textId="77777777" w:rsidR="003049AA" w:rsidDel="00647741" w:rsidRDefault="003049AA">
          <w:pPr>
            <w:pStyle w:val="11"/>
            <w:tabs>
              <w:tab w:val="left" w:pos="420"/>
              <w:tab w:val="right" w:leader="dot" w:pos="9736"/>
            </w:tabs>
            <w:rPr>
              <w:del w:id="82" w:author="南泰浩" w:date="2015-08-02T16:48:00Z"/>
            </w:rPr>
          </w:pPr>
          <w:del w:id="83" w:author="南泰浩" w:date="2015-08-02T16:48:00Z">
            <w:r w:rsidRPr="00647741" w:rsidDel="00647741">
              <w:rPr>
                <w:rPrChange w:id="84" w:author="南泰浩" w:date="2015-08-02T16:48:00Z">
                  <w:rPr>
                    <w:rStyle w:val="ac"/>
                    <w:rFonts w:ascii="Verdana" w:hAnsi="Verdana"/>
                  </w:rPr>
                </w:rPrChange>
              </w:rPr>
              <w:delText>3</w:delText>
            </w:r>
            <w:r w:rsidDel="00647741">
              <w:tab/>
            </w:r>
            <w:r w:rsidRPr="00647741" w:rsidDel="00647741">
              <w:rPr>
                <w:rFonts w:hint="eastAsia"/>
                <w:rPrChange w:id="85" w:author="南泰浩" w:date="2015-08-02T16:48:00Z">
                  <w:rPr>
                    <w:rStyle w:val="ac"/>
                    <w:rFonts w:ascii="Verdana" w:hint="eastAsia"/>
                  </w:rPr>
                </w:rPrChange>
              </w:rPr>
              <w:delText>文字コード</w:delText>
            </w:r>
            <w:r w:rsidDel="00647741">
              <w:rPr>
                <w:webHidden/>
              </w:rPr>
              <w:tab/>
            </w:r>
            <w:r w:rsidR="00104F22" w:rsidDel="00647741">
              <w:rPr>
                <w:webHidden/>
              </w:rPr>
              <w:delText>2</w:delText>
            </w:r>
          </w:del>
        </w:p>
        <w:p w14:paraId="2B3F9BDB" w14:textId="77777777" w:rsidR="003049AA" w:rsidDel="00647741" w:rsidRDefault="003049AA">
          <w:pPr>
            <w:pStyle w:val="11"/>
            <w:tabs>
              <w:tab w:val="left" w:pos="420"/>
              <w:tab w:val="right" w:leader="dot" w:pos="9736"/>
            </w:tabs>
            <w:rPr>
              <w:del w:id="86" w:author="南泰浩" w:date="2015-08-02T16:48:00Z"/>
            </w:rPr>
          </w:pPr>
          <w:del w:id="87" w:author="南泰浩" w:date="2015-08-02T16:48:00Z">
            <w:r w:rsidRPr="00647741" w:rsidDel="00647741">
              <w:rPr>
                <w:rPrChange w:id="88" w:author="南泰浩" w:date="2015-08-02T16:48:00Z">
                  <w:rPr>
                    <w:rStyle w:val="ac"/>
                    <w:rFonts w:ascii="Verdana" w:hAnsi="Verdana"/>
                  </w:rPr>
                </w:rPrChange>
              </w:rPr>
              <w:delText>4</w:delText>
            </w:r>
            <w:r w:rsidDel="00647741">
              <w:tab/>
            </w:r>
            <w:r w:rsidRPr="00647741" w:rsidDel="00647741">
              <w:rPr>
                <w:rFonts w:hint="eastAsia"/>
                <w:rPrChange w:id="89" w:author="南泰浩" w:date="2015-08-02T16:48:00Z">
                  <w:rPr>
                    <w:rStyle w:val="ac"/>
                    <w:rFonts w:ascii="Verdana" w:hint="eastAsia"/>
                  </w:rPr>
                </w:rPrChange>
              </w:rPr>
              <w:delText>文書情報</w:delText>
            </w:r>
            <w:r w:rsidDel="00647741">
              <w:rPr>
                <w:webHidden/>
              </w:rPr>
              <w:tab/>
            </w:r>
            <w:r w:rsidR="00104F22" w:rsidDel="00647741">
              <w:rPr>
                <w:webHidden/>
              </w:rPr>
              <w:delText>2</w:delText>
            </w:r>
          </w:del>
        </w:p>
        <w:p w14:paraId="424AF514" w14:textId="77777777" w:rsidR="003049AA" w:rsidDel="00647741" w:rsidRDefault="003049AA">
          <w:pPr>
            <w:pStyle w:val="11"/>
            <w:tabs>
              <w:tab w:val="left" w:pos="420"/>
              <w:tab w:val="right" w:leader="dot" w:pos="9736"/>
            </w:tabs>
            <w:rPr>
              <w:del w:id="90" w:author="南泰浩" w:date="2015-08-02T16:48:00Z"/>
            </w:rPr>
          </w:pPr>
          <w:del w:id="91" w:author="南泰浩" w:date="2015-08-02T16:48:00Z">
            <w:r w:rsidRPr="00647741" w:rsidDel="00647741">
              <w:rPr>
                <w:rPrChange w:id="92" w:author="南泰浩" w:date="2015-08-02T16:48:00Z">
                  <w:rPr>
                    <w:rStyle w:val="ac"/>
                    <w:rFonts w:hAnsi="Verdana"/>
                  </w:rPr>
                </w:rPrChange>
              </w:rPr>
              <w:delText>5</w:delText>
            </w:r>
            <w:r w:rsidDel="00647741">
              <w:tab/>
            </w:r>
            <w:r w:rsidRPr="00647741" w:rsidDel="00647741">
              <w:rPr>
                <w:rFonts w:hint="eastAsia"/>
                <w:rPrChange w:id="93" w:author="南泰浩" w:date="2015-08-02T16:48:00Z">
                  <w:rPr>
                    <w:rStyle w:val="ac"/>
                    <w:rFonts w:hint="eastAsia"/>
                  </w:rPr>
                </w:rPrChange>
              </w:rPr>
              <w:delText>タイトル部分</w:delText>
            </w:r>
            <w:r w:rsidDel="00647741">
              <w:rPr>
                <w:webHidden/>
              </w:rPr>
              <w:tab/>
            </w:r>
            <w:r w:rsidR="00104F22" w:rsidDel="00647741">
              <w:rPr>
                <w:webHidden/>
              </w:rPr>
              <w:delText>4</w:delText>
            </w:r>
          </w:del>
        </w:p>
        <w:p w14:paraId="50A8D5E8" w14:textId="77777777" w:rsidR="003049AA" w:rsidDel="00647741" w:rsidRDefault="003049AA">
          <w:pPr>
            <w:pStyle w:val="11"/>
            <w:tabs>
              <w:tab w:val="left" w:pos="420"/>
              <w:tab w:val="right" w:leader="dot" w:pos="9736"/>
            </w:tabs>
            <w:rPr>
              <w:del w:id="94" w:author="南泰浩" w:date="2015-08-02T16:48:00Z"/>
            </w:rPr>
          </w:pPr>
          <w:del w:id="95" w:author="南泰浩" w:date="2015-08-02T16:48:00Z">
            <w:r w:rsidRPr="00647741" w:rsidDel="00647741">
              <w:rPr>
                <w:rPrChange w:id="96" w:author="南泰浩" w:date="2015-08-02T16:48:00Z">
                  <w:rPr>
                    <w:rStyle w:val="ac"/>
                  </w:rPr>
                </w:rPrChange>
              </w:rPr>
              <w:delText>6</w:delText>
            </w:r>
            <w:r w:rsidDel="00647741">
              <w:tab/>
            </w:r>
            <w:r w:rsidRPr="00647741" w:rsidDel="00647741">
              <w:rPr>
                <w:rFonts w:hint="eastAsia"/>
                <w:rPrChange w:id="97" w:author="南泰浩" w:date="2015-08-02T16:48:00Z">
                  <w:rPr>
                    <w:rStyle w:val="ac"/>
                    <w:rFonts w:hint="eastAsia"/>
                  </w:rPr>
                </w:rPrChange>
              </w:rPr>
              <w:delText>問題</w:delText>
            </w:r>
            <w:r w:rsidDel="00647741">
              <w:rPr>
                <w:webHidden/>
              </w:rPr>
              <w:tab/>
            </w:r>
            <w:r w:rsidR="00104F22" w:rsidDel="00647741">
              <w:rPr>
                <w:webHidden/>
              </w:rPr>
              <w:delText>4</w:delText>
            </w:r>
          </w:del>
        </w:p>
        <w:p w14:paraId="782316B8" w14:textId="77777777" w:rsidR="003049AA" w:rsidDel="00647741" w:rsidRDefault="003049AA">
          <w:pPr>
            <w:pStyle w:val="11"/>
            <w:tabs>
              <w:tab w:val="left" w:pos="420"/>
              <w:tab w:val="right" w:leader="dot" w:pos="9736"/>
            </w:tabs>
            <w:rPr>
              <w:del w:id="98" w:author="南泰浩" w:date="2015-08-02T16:48:00Z"/>
            </w:rPr>
          </w:pPr>
          <w:del w:id="99" w:author="南泰浩" w:date="2015-08-02T16:48:00Z">
            <w:r w:rsidRPr="00647741" w:rsidDel="00647741">
              <w:rPr>
                <w:rPrChange w:id="100" w:author="南泰浩" w:date="2015-08-02T16:48:00Z">
                  <w:rPr>
                    <w:rStyle w:val="ac"/>
                  </w:rPr>
                </w:rPrChange>
              </w:rPr>
              <w:delText>7</w:delText>
            </w:r>
            <w:r w:rsidDel="00647741">
              <w:tab/>
            </w:r>
            <w:r w:rsidRPr="00647741" w:rsidDel="00647741">
              <w:rPr>
                <w:rFonts w:hint="eastAsia"/>
                <w:rPrChange w:id="101" w:author="南泰浩" w:date="2015-08-02T16:48:00Z">
                  <w:rPr>
                    <w:rStyle w:val="ac"/>
                    <w:rFonts w:hint="eastAsia"/>
                  </w:rPr>
                </w:rPrChange>
              </w:rPr>
              <w:delText>データ</w:delText>
            </w:r>
            <w:r w:rsidDel="00647741">
              <w:rPr>
                <w:webHidden/>
              </w:rPr>
              <w:tab/>
            </w:r>
            <w:r w:rsidR="00104F22" w:rsidDel="00647741">
              <w:rPr>
                <w:webHidden/>
              </w:rPr>
              <w:delText>8</w:delText>
            </w:r>
          </w:del>
        </w:p>
        <w:p w14:paraId="752B9131" w14:textId="77777777" w:rsidR="003049AA" w:rsidDel="00647741" w:rsidRDefault="003049AA">
          <w:pPr>
            <w:pStyle w:val="21"/>
            <w:tabs>
              <w:tab w:val="left" w:pos="840"/>
              <w:tab w:val="right" w:leader="dot" w:pos="9736"/>
            </w:tabs>
            <w:rPr>
              <w:del w:id="102" w:author="南泰浩" w:date="2015-08-02T16:48:00Z"/>
            </w:rPr>
          </w:pPr>
          <w:del w:id="103" w:author="南泰浩" w:date="2015-08-02T16:48:00Z">
            <w:r w:rsidRPr="00647741" w:rsidDel="00647741">
              <w:rPr>
                <w:rPrChange w:id="104" w:author="南泰浩" w:date="2015-08-02T16:48:00Z">
                  <w:rPr>
                    <w:rStyle w:val="ac"/>
                  </w:rPr>
                </w:rPrChange>
              </w:rPr>
              <w:delText>7.1</w:delText>
            </w:r>
            <w:r w:rsidDel="00647741">
              <w:tab/>
            </w:r>
            <w:r w:rsidRPr="00647741" w:rsidDel="00647741">
              <w:rPr>
                <w:rFonts w:hint="eastAsia"/>
                <w:rPrChange w:id="105" w:author="南泰浩" w:date="2015-08-02T16:48:00Z">
                  <w:rPr>
                    <w:rStyle w:val="ac"/>
                    <w:rFonts w:hint="eastAsia"/>
                  </w:rPr>
                </w:rPrChange>
              </w:rPr>
              <w:delText>テキストデータ</w:delText>
            </w:r>
            <w:r w:rsidDel="00647741">
              <w:rPr>
                <w:webHidden/>
              </w:rPr>
              <w:tab/>
            </w:r>
            <w:r w:rsidR="00104F22" w:rsidDel="00647741">
              <w:rPr>
                <w:webHidden/>
              </w:rPr>
              <w:delText>10</w:delText>
            </w:r>
          </w:del>
        </w:p>
        <w:p w14:paraId="236E0AD9" w14:textId="77777777" w:rsidR="003049AA" w:rsidDel="00647741" w:rsidRDefault="003049AA">
          <w:pPr>
            <w:pStyle w:val="21"/>
            <w:tabs>
              <w:tab w:val="left" w:pos="840"/>
              <w:tab w:val="right" w:leader="dot" w:pos="9736"/>
            </w:tabs>
            <w:rPr>
              <w:del w:id="106" w:author="南泰浩" w:date="2015-08-02T16:48:00Z"/>
            </w:rPr>
          </w:pPr>
          <w:del w:id="107" w:author="南泰浩" w:date="2015-08-02T16:48:00Z">
            <w:r w:rsidRPr="00647741" w:rsidDel="00647741">
              <w:rPr>
                <w:rPrChange w:id="108" w:author="南泰浩" w:date="2015-08-02T16:48:00Z">
                  <w:rPr>
                    <w:rStyle w:val="ac"/>
                  </w:rPr>
                </w:rPrChange>
              </w:rPr>
              <w:delText>7.2</w:delText>
            </w:r>
            <w:r w:rsidDel="00647741">
              <w:tab/>
            </w:r>
            <w:r w:rsidRPr="00647741" w:rsidDel="00647741">
              <w:rPr>
                <w:rFonts w:hint="eastAsia"/>
                <w:rPrChange w:id="109" w:author="南泰浩" w:date="2015-08-02T16:48:00Z">
                  <w:rPr>
                    <w:rStyle w:val="ac"/>
                    <w:rFonts w:hint="eastAsia"/>
                  </w:rPr>
                </w:rPrChange>
              </w:rPr>
              <w:delText>画像データ（写真、地図、概念図、グラフ等）</w:delText>
            </w:r>
            <w:r w:rsidDel="00647741">
              <w:rPr>
                <w:webHidden/>
              </w:rPr>
              <w:tab/>
            </w:r>
            <w:r w:rsidR="00104F22" w:rsidDel="00647741">
              <w:rPr>
                <w:webHidden/>
              </w:rPr>
              <w:delText>11</w:delText>
            </w:r>
          </w:del>
        </w:p>
        <w:p w14:paraId="4FA2FF06" w14:textId="77777777" w:rsidR="003049AA" w:rsidDel="00647741" w:rsidRDefault="003049AA">
          <w:pPr>
            <w:pStyle w:val="21"/>
            <w:tabs>
              <w:tab w:val="left" w:pos="840"/>
              <w:tab w:val="right" w:leader="dot" w:pos="9736"/>
            </w:tabs>
            <w:rPr>
              <w:del w:id="110" w:author="南泰浩" w:date="2015-08-02T16:48:00Z"/>
            </w:rPr>
          </w:pPr>
          <w:del w:id="111" w:author="南泰浩" w:date="2015-08-02T16:48:00Z">
            <w:r w:rsidRPr="00647741" w:rsidDel="00647741">
              <w:rPr>
                <w:rPrChange w:id="112" w:author="南泰浩" w:date="2015-08-02T16:48:00Z">
                  <w:rPr>
                    <w:rStyle w:val="ac"/>
                  </w:rPr>
                </w:rPrChange>
              </w:rPr>
              <w:delText>7.3</w:delText>
            </w:r>
            <w:r w:rsidDel="00647741">
              <w:tab/>
            </w:r>
            <w:r w:rsidRPr="00647741" w:rsidDel="00647741">
              <w:rPr>
                <w:rFonts w:hint="eastAsia"/>
                <w:rPrChange w:id="113" w:author="南泰浩" w:date="2015-08-02T16:48:00Z">
                  <w:rPr>
                    <w:rStyle w:val="ac"/>
                    <w:rFonts w:hint="eastAsia"/>
                  </w:rPr>
                </w:rPrChange>
              </w:rPr>
              <w:delText>表データ</w:delText>
            </w:r>
            <w:r w:rsidDel="00647741">
              <w:rPr>
                <w:webHidden/>
              </w:rPr>
              <w:tab/>
            </w:r>
            <w:r w:rsidR="00104F22" w:rsidDel="00647741">
              <w:rPr>
                <w:webHidden/>
              </w:rPr>
              <w:delText>12</w:delText>
            </w:r>
          </w:del>
        </w:p>
        <w:p w14:paraId="3B1E5B01" w14:textId="77777777" w:rsidR="003049AA" w:rsidDel="00647741" w:rsidRDefault="003049AA">
          <w:pPr>
            <w:pStyle w:val="21"/>
            <w:tabs>
              <w:tab w:val="left" w:pos="840"/>
              <w:tab w:val="right" w:leader="dot" w:pos="9736"/>
            </w:tabs>
            <w:rPr>
              <w:del w:id="114" w:author="南泰浩" w:date="2015-08-02T16:48:00Z"/>
            </w:rPr>
          </w:pPr>
          <w:del w:id="115" w:author="南泰浩" w:date="2015-08-02T16:48:00Z">
            <w:r w:rsidRPr="00647741" w:rsidDel="00647741">
              <w:rPr>
                <w:rPrChange w:id="116" w:author="南泰浩" w:date="2015-08-02T16:48:00Z">
                  <w:rPr>
                    <w:rStyle w:val="ac"/>
                  </w:rPr>
                </w:rPrChange>
              </w:rPr>
              <w:delText>7.4</w:delText>
            </w:r>
            <w:r w:rsidDel="00647741">
              <w:tab/>
            </w:r>
            <w:r w:rsidRPr="00647741" w:rsidDel="00647741">
              <w:rPr>
                <w:rFonts w:hint="eastAsia"/>
                <w:rPrChange w:id="117" w:author="南泰浩" w:date="2015-08-02T16:48:00Z">
                  <w:rPr>
                    <w:rStyle w:val="ac"/>
                    <w:rFonts w:hint="eastAsia"/>
                  </w:rPr>
                </w:rPrChange>
              </w:rPr>
              <w:delText>複数のデータのグループ</w:delText>
            </w:r>
            <w:r w:rsidDel="00647741">
              <w:rPr>
                <w:webHidden/>
              </w:rPr>
              <w:tab/>
            </w:r>
            <w:r w:rsidR="00104F22" w:rsidDel="00647741">
              <w:rPr>
                <w:webHidden/>
              </w:rPr>
              <w:delText>14</w:delText>
            </w:r>
          </w:del>
        </w:p>
        <w:p w14:paraId="1695F654" w14:textId="77777777" w:rsidR="003049AA" w:rsidDel="00647741" w:rsidRDefault="003049AA">
          <w:pPr>
            <w:pStyle w:val="11"/>
            <w:tabs>
              <w:tab w:val="left" w:pos="420"/>
              <w:tab w:val="right" w:leader="dot" w:pos="9736"/>
            </w:tabs>
            <w:rPr>
              <w:del w:id="118" w:author="南泰浩" w:date="2015-08-02T16:48:00Z"/>
            </w:rPr>
          </w:pPr>
          <w:del w:id="119" w:author="南泰浩" w:date="2015-08-02T16:48:00Z">
            <w:r w:rsidRPr="00647741" w:rsidDel="00647741">
              <w:rPr>
                <w:rPrChange w:id="120" w:author="南泰浩" w:date="2015-08-02T16:48:00Z">
                  <w:rPr>
                    <w:rStyle w:val="ac"/>
                  </w:rPr>
                </w:rPrChange>
              </w:rPr>
              <w:delText>8</w:delText>
            </w:r>
            <w:r w:rsidDel="00647741">
              <w:tab/>
            </w:r>
            <w:r w:rsidRPr="00647741" w:rsidDel="00647741">
              <w:rPr>
                <w:rFonts w:hint="eastAsia"/>
                <w:rPrChange w:id="121" w:author="南泰浩" w:date="2015-08-02T16:48:00Z">
                  <w:rPr>
                    <w:rStyle w:val="ac"/>
                    <w:rFonts w:hint="eastAsia"/>
                  </w:rPr>
                </w:rPrChange>
              </w:rPr>
              <w:delText>解答欄</w:delText>
            </w:r>
            <w:r w:rsidDel="00647741">
              <w:rPr>
                <w:webHidden/>
              </w:rPr>
              <w:tab/>
            </w:r>
            <w:r w:rsidR="00104F22" w:rsidDel="00647741">
              <w:rPr>
                <w:webHidden/>
              </w:rPr>
              <w:delText>15</w:delText>
            </w:r>
          </w:del>
        </w:p>
        <w:p w14:paraId="1217BA80" w14:textId="77777777" w:rsidR="003049AA" w:rsidDel="00647741" w:rsidRDefault="003049AA">
          <w:pPr>
            <w:pStyle w:val="11"/>
            <w:tabs>
              <w:tab w:val="left" w:pos="420"/>
              <w:tab w:val="right" w:leader="dot" w:pos="9736"/>
            </w:tabs>
            <w:rPr>
              <w:del w:id="122" w:author="南泰浩" w:date="2015-08-02T16:48:00Z"/>
            </w:rPr>
          </w:pPr>
          <w:del w:id="123" w:author="南泰浩" w:date="2015-08-02T16:48:00Z">
            <w:r w:rsidRPr="00647741" w:rsidDel="00647741">
              <w:rPr>
                <w:rPrChange w:id="124" w:author="南泰浩" w:date="2015-08-02T16:48:00Z">
                  <w:rPr>
                    <w:rStyle w:val="ac"/>
                  </w:rPr>
                </w:rPrChange>
              </w:rPr>
              <w:delText>9</w:delText>
            </w:r>
            <w:r w:rsidDel="00647741">
              <w:tab/>
            </w:r>
            <w:r w:rsidRPr="00647741" w:rsidDel="00647741">
              <w:rPr>
                <w:rFonts w:hint="eastAsia"/>
                <w:rPrChange w:id="125" w:author="南泰浩" w:date="2015-08-02T16:48:00Z">
                  <w:rPr>
                    <w:rStyle w:val="ac"/>
                    <w:rFonts w:hint="eastAsia"/>
                  </w:rPr>
                </w:rPrChange>
              </w:rPr>
              <w:delText>選択肢</w:delText>
            </w:r>
            <w:r w:rsidDel="00647741">
              <w:rPr>
                <w:webHidden/>
              </w:rPr>
              <w:tab/>
            </w:r>
            <w:r w:rsidR="00104F22" w:rsidDel="00647741">
              <w:rPr>
                <w:webHidden/>
              </w:rPr>
              <w:delText>16</w:delText>
            </w:r>
          </w:del>
        </w:p>
        <w:p w14:paraId="335A8D01" w14:textId="77777777" w:rsidR="003049AA" w:rsidDel="00647741" w:rsidRDefault="003049AA">
          <w:pPr>
            <w:pStyle w:val="11"/>
            <w:tabs>
              <w:tab w:val="left" w:pos="630"/>
              <w:tab w:val="right" w:leader="dot" w:pos="9736"/>
            </w:tabs>
            <w:rPr>
              <w:del w:id="126" w:author="南泰浩" w:date="2015-08-02T16:48:00Z"/>
            </w:rPr>
          </w:pPr>
          <w:del w:id="127" w:author="南泰浩" w:date="2015-08-02T16:48:00Z">
            <w:r w:rsidRPr="00647741" w:rsidDel="00647741">
              <w:rPr>
                <w:rPrChange w:id="128" w:author="南泰浩" w:date="2015-08-02T16:48:00Z">
                  <w:rPr>
                    <w:rStyle w:val="ac"/>
                  </w:rPr>
                </w:rPrChange>
              </w:rPr>
              <w:delText>10</w:delText>
            </w:r>
            <w:r w:rsidDel="00647741">
              <w:tab/>
            </w:r>
            <w:r w:rsidRPr="00647741" w:rsidDel="00647741">
              <w:rPr>
                <w:rFonts w:hint="eastAsia"/>
                <w:rPrChange w:id="129" w:author="南泰浩" w:date="2015-08-02T16:48:00Z">
                  <w:rPr>
                    <w:rStyle w:val="ac"/>
                    <w:rFonts w:hint="eastAsia"/>
                  </w:rPr>
                </w:rPrChange>
              </w:rPr>
              <w:delText>数式</w:delText>
            </w:r>
            <w:r w:rsidDel="00647741">
              <w:rPr>
                <w:webHidden/>
              </w:rPr>
              <w:tab/>
            </w:r>
            <w:r w:rsidR="00104F22" w:rsidDel="00647741">
              <w:rPr>
                <w:webHidden/>
              </w:rPr>
              <w:delText>20</w:delText>
            </w:r>
          </w:del>
        </w:p>
        <w:p w14:paraId="33E0244C" w14:textId="77777777" w:rsidR="003049AA" w:rsidDel="00647741" w:rsidRDefault="003049AA">
          <w:pPr>
            <w:pStyle w:val="11"/>
            <w:tabs>
              <w:tab w:val="left" w:pos="630"/>
              <w:tab w:val="right" w:leader="dot" w:pos="9736"/>
            </w:tabs>
            <w:rPr>
              <w:del w:id="130" w:author="南泰浩" w:date="2015-08-02T16:48:00Z"/>
            </w:rPr>
          </w:pPr>
          <w:del w:id="131" w:author="南泰浩" w:date="2015-08-02T16:48:00Z">
            <w:r w:rsidRPr="00647741" w:rsidDel="00647741">
              <w:rPr>
                <w:rPrChange w:id="132" w:author="南泰浩" w:date="2015-08-02T16:48:00Z">
                  <w:rPr>
                    <w:rStyle w:val="ac"/>
                  </w:rPr>
                </w:rPrChange>
              </w:rPr>
              <w:delText>11</w:delText>
            </w:r>
            <w:r w:rsidDel="00647741">
              <w:tab/>
            </w:r>
            <w:r w:rsidRPr="00647741" w:rsidDel="00647741">
              <w:rPr>
                <w:rFonts w:hint="eastAsia"/>
                <w:rPrChange w:id="133" w:author="南泰浩" w:date="2015-08-02T16:48:00Z">
                  <w:rPr>
                    <w:rStyle w:val="ac"/>
                    <w:rFonts w:hint="eastAsia"/>
                  </w:rPr>
                </w:rPrChange>
              </w:rPr>
              <w:delText>テキストの装飾</w:delText>
            </w:r>
            <w:r w:rsidDel="00647741">
              <w:rPr>
                <w:webHidden/>
              </w:rPr>
              <w:tab/>
            </w:r>
            <w:r w:rsidR="00104F22" w:rsidDel="00647741">
              <w:rPr>
                <w:webHidden/>
              </w:rPr>
              <w:delText>20</w:delText>
            </w:r>
          </w:del>
        </w:p>
        <w:p w14:paraId="38DD55A5" w14:textId="77777777" w:rsidR="003049AA" w:rsidDel="00647741" w:rsidRDefault="003049AA">
          <w:pPr>
            <w:pStyle w:val="11"/>
            <w:tabs>
              <w:tab w:val="left" w:pos="630"/>
              <w:tab w:val="right" w:leader="dot" w:pos="9736"/>
            </w:tabs>
            <w:rPr>
              <w:del w:id="134" w:author="南泰浩" w:date="2015-08-02T16:48:00Z"/>
            </w:rPr>
          </w:pPr>
          <w:del w:id="135" w:author="南泰浩" w:date="2015-08-02T16:48:00Z">
            <w:r w:rsidRPr="00647741" w:rsidDel="00647741">
              <w:rPr>
                <w:rPrChange w:id="136" w:author="南泰浩" w:date="2015-08-02T16:48:00Z">
                  <w:rPr>
                    <w:rStyle w:val="ac"/>
                  </w:rPr>
                </w:rPrChange>
              </w:rPr>
              <w:delText>12</w:delText>
            </w:r>
            <w:r w:rsidDel="00647741">
              <w:tab/>
            </w:r>
            <w:r w:rsidRPr="00647741" w:rsidDel="00647741">
              <w:rPr>
                <w:rFonts w:hint="eastAsia"/>
                <w:rPrChange w:id="137" w:author="南泰浩" w:date="2015-08-02T16:48:00Z">
                  <w:rPr>
                    <w:rStyle w:val="ac"/>
                    <w:rFonts w:hint="eastAsia"/>
                  </w:rPr>
                </w:rPrChange>
              </w:rPr>
              <w:delText>空欄</w:delText>
            </w:r>
            <w:r w:rsidDel="00647741">
              <w:rPr>
                <w:webHidden/>
              </w:rPr>
              <w:tab/>
            </w:r>
            <w:r w:rsidR="00104F22" w:rsidDel="00647741">
              <w:rPr>
                <w:webHidden/>
              </w:rPr>
              <w:delText>23</w:delText>
            </w:r>
          </w:del>
        </w:p>
        <w:p w14:paraId="1E2B7336" w14:textId="77777777" w:rsidR="003049AA" w:rsidDel="00647741" w:rsidRDefault="003049AA">
          <w:pPr>
            <w:pStyle w:val="11"/>
            <w:tabs>
              <w:tab w:val="left" w:pos="630"/>
              <w:tab w:val="right" w:leader="dot" w:pos="9736"/>
            </w:tabs>
            <w:rPr>
              <w:del w:id="138" w:author="南泰浩" w:date="2015-08-02T16:48:00Z"/>
            </w:rPr>
          </w:pPr>
          <w:del w:id="139" w:author="南泰浩" w:date="2015-08-02T16:48:00Z">
            <w:r w:rsidRPr="00647741" w:rsidDel="00647741">
              <w:rPr>
                <w:rPrChange w:id="140" w:author="南泰浩" w:date="2015-08-02T16:48:00Z">
                  <w:rPr>
                    <w:rStyle w:val="ac"/>
                  </w:rPr>
                </w:rPrChange>
              </w:rPr>
              <w:delText>13</w:delText>
            </w:r>
            <w:r w:rsidDel="00647741">
              <w:tab/>
            </w:r>
            <w:r w:rsidRPr="00647741" w:rsidDel="00647741">
              <w:rPr>
                <w:rFonts w:hint="eastAsia"/>
                <w:rPrChange w:id="141" w:author="南泰浩" w:date="2015-08-02T16:48:00Z">
                  <w:rPr>
                    <w:rStyle w:val="ac"/>
                    <w:rFonts w:hint="eastAsia"/>
                  </w:rPr>
                </w:rPrChange>
              </w:rPr>
              <w:delText>クロスリファレンス</w:delText>
            </w:r>
            <w:r w:rsidDel="00647741">
              <w:rPr>
                <w:webHidden/>
              </w:rPr>
              <w:tab/>
            </w:r>
            <w:r w:rsidR="00104F22" w:rsidDel="00647741">
              <w:rPr>
                <w:webHidden/>
              </w:rPr>
              <w:delText>24</w:delText>
            </w:r>
          </w:del>
        </w:p>
        <w:p w14:paraId="03EF910C" w14:textId="77777777" w:rsidR="003049AA" w:rsidDel="00647741" w:rsidRDefault="003049AA">
          <w:pPr>
            <w:pStyle w:val="11"/>
            <w:tabs>
              <w:tab w:val="left" w:pos="630"/>
              <w:tab w:val="right" w:leader="dot" w:pos="9736"/>
            </w:tabs>
            <w:rPr>
              <w:del w:id="142" w:author="南泰浩" w:date="2015-08-02T16:48:00Z"/>
            </w:rPr>
          </w:pPr>
          <w:del w:id="143" w:author="南泰浩" w:date="2015-08-02T16:48:00Z">
            <w:r w:rsidRPr="00647741" w:rsidDel="00647741">
              <w:rPr>
                <w:rPrChange w:id="144" w:author="南泰浩" w:date="2015-08-02T16:48:00Z">
                  <w:rPr>
                    <w:rStyle w:val="ac"/>
                  </w:rPr>
                </w:rPrChange>
              </w:rPr>
              <w:delText>14</w:delText>
            </w:r>
            <w:r w:rsidDel="00647741">
              <w:tab/>
            </w:r>
            <w:r w:rsidRPr="00647741" w:rsidDel="00647741">
              <w:rPr>
                <w:rFonts w:hint="eastAsia"/>
                <w:rPrChange w:id="145" w:author="南泰浩" w:date="2015-08-02T16:48:00Z">
                  <w:rPr>
                    <w:rStyle w:val="ac"/>
                    <w:rFonts w:hint="eastAsia"/>
                  </w:rPr>
                </w:rPrChange>
              </w:rPr>
              <w:delText>文字化け・欠落テキストの修正</w:delText>
            </w:r>
            <w:r w:rsidDel="00647741">
              <w:rPr>
                <w:webHidden/>
              </w:rPr>
              <w:tab/>
            </w:r>
            <w:r w:rsidR="00104F22" w:rsidDel="00647741">
              <w:rPr>
                <w:webHidden/>
              </w:rPr>
              <w:delText>25</w:delText>
            </w:r>
          </w:del>
        </w:p>
        <w:p w14:paraId="189C3634" w14:textId="77777777" w:rsidR="003049AA" w:rsidDel="00647741" w:rsidRDefault="003049AA">
          <w:pPr>
            <w:pStyle w:val="11"/>
            <w:tabs>
              <w:tab w:val="left" w:pos="630"/>
              <w:tab w:val="right" w:leader="dot" w:pos="9736"/>
            </w:tabs>
            <w:rPr>
              <w:del w:id="146" w:author="南泰浩" w:date="2015-08-02T16:48:00Z"/>
            </w:rPr>
          </w:pPr>
          <w:del w:id="147" w:author="南泰浩" w:date="2015-08-02T16:48:00Z">
            <w:r w:rsidRPr="00647741" w:rsidDel="00647741">
              <w:rPr>
                <w:rPrChange w:id="148" w:author="南泰浩" w:date="2015-08-02T16:48:00Z">
                  <w:rPr>
                    <w:rStyle w:val="ac"/>
                  </w:rPr>
                </w:rPrChange>
              </w:rPr>
              <w:delText>15</w:delText>
            </w:r>
            <w:r w:rsidDel="00647741">
              <w:tab/>
            </w:r>
            <w:r w:rsidRPr="00647741" w:rsidDel="00647741">
              <w:rPr>
                <w:rFonts w:hint="eastAsia"/>
                <w:rPrChange w:id="149" w:author="南泰浩" w:date="2015-08-02T16:48:00Z">
                  <w:rPr>
                    <w:rStyle w:val="ac"/>
                    <w:rFonts w:hint="eastAsia"/>
                  </w:rPr>
                </w:rPrChange>
              </w:rPr>
              <w:delText>レイアウト情報</w:delText>
            </w:r>
            <w:r w:rsidDel="00647741">
              <w:rPr>
                <w:webHidden/>
              </w:rPr>
              <w:tab/>
            </w:r>
            <w:r w:rsidR="00104F22" w:rsidDel="00647741">
              <w:rPr>
                <w:webHidden/>
              </w:rPr>
              <w:delText>25</w:delText>
            </w:r>
          </w:del>
        </w:p>
        <w:p w14:paraId="3BD82F40" w14:textId="77777777" w:rsidR="003049AA" w:rsidDel="00647741" w:rsidRDefault="003049AA">
          <w:pPr>
            <w:pStyle w:val="11"/>
            <w:tabs>
              <w:tab w:val="right" w:leader="dot" w:pos="9736"/>
            </w:tabs>
            <w:rPr>
              <w:del w:id="150" w:author="南泰浩" w:date="2015-08-02T16:48:00Z"/>
            </w:rPr>
          </w:pPr>
          <w:del w:id="151" w:author="南泰浩" w:date="2015-08-02T16:48:00Z">
            <w:r w:rsidRPr="00647741" w:rsidDel="00647741">
              <w:rPr>
                <w:rFonts w:hint="eastAsia"/>
                <w:rPrChange w:id="152" w:author="南泰浩" w:date="2015-08-02T16:48:00Z">
                  <w:rPr>
                    <w:rStyle w:val="ac"/>
                    <w:rFonts w:hint="eastAsia"/>
                  </w:rPr>
                </w:rPrChange>
              </w:rPr>
              <w:delText>参考文献</w:delText>
            </w:r>
            <w:r w:rsidDel="00647741">
              <w:rPr>
                <w:webHidden/>
              </w:rPr>
              <w:tab/>
            </w:r>
            <w:r w:rsidR="00104F22" w:rsidDel="00647741">
              <w:rPr>
                <w:webHidden/>
              </w:rPr>
              <w:delText>25</w:delText>
            </w:r>
          </w:del>
        </w:p>
        <w:p w14:paraId="6F99733A" w14:textId="77777777" w:rsidR="001A60E1" w:rsidRDefault="00F02F50">
          <w:r>
            <w:fldChar w:fldCharType="end"/>
          </w:r>
        </w:p>
      </w:sdtContent>
    </w:sdt>
    <w:p w14:paraId="6CE67520" w14:textId="77777777" w:rsidR="00FB02A6" w:rsidRDefault="00FB02A6" w:rsidP="00FB02A6"/>
    <w:p w14:paraId="60282C9B" w14:textId="77777777" w:rsidR="00530A80" w:rsidRDefault="00530A80" w:rsidP="00530A80">
      <w:pPr>
        <w:ind w:leftChars="600" w:left="1260"/>
      </w:pPr>
      <w:r>
        <w:rPr>
          <w:rFonts w:hint="eastAsia"/>
        </w:rPr>
        <w:t>【変更点】</w:t>
      </w:r>
    </w:p>
    <w:p w14:paraId="3AAA846D" w14:textId="1D46EAB1" w:rsidR="00543B5E" w:rsidRDefault="00543B5E" w:rsidP="00530A80">
      <w:pPr>
        <w:ind w:leftChars="600" w:left="1260"/>
      </w:pPr>
      <w:r>
        <w:t>ver.13</w:t>
      </w:r>
      <w:r>
        <w:rPr>
          <w:rFonts w:hint="eastAsia"/>
        </w:rPr>
        <w:t>での変更点（青色のマーカー）</w:t>
      </w:r>
    </w:p>
    <w:p w14:paraId="44A653C1" w14:textId="37D41613" w:rsidR="00543B5E" w:rsidRDefault="00543B5E" w:rsidP="00530A80">
      <w:pPr>
        <w:ind w:leftChars="600" w:left="1260"/>
      </w:pPr>
      <w:r>
        <w:t>*ref</w:t>
      </w:r>
      <w:r>
        <w:rPr>
          <w:rFonts w:hint="eastAsia"/>
        </w:rPr>
        <w:t>タグの対象にページ、段落、行を追加</w:t>
      </w:r>
      <w:r w:rsidR="00216DED">
        <w:rPr>
          <w:rFonts w:hint="eastAsia"/>
        </w:rPr>
        <w:t>（</w:t>
      </w:r>
      <w:r w:rsidR="00216DED">
        <w:t xml:space="preserve">13. </w:t>
      </w:r>
      <w:r w:rsidR="00216DED">
        <w:rPr>
          <w:rFonts w:hint="eastAsia"/>
        </w:rPr>
        <w:t>クロスリファレンス）</w:t>
      </w:r>
    </w:p>
    <w:p w14:paraId="3AA71A12" w14:textId="77777777" w:rsidR="00543B5E" w:rsidRDefault="00543B5E" w:rsidP="00530A80">
      <w:pPr>
        <w:ind w:leftChars="600" w:left="1260"/>
      </w:pPr>
    </w:p>
    <w:p w14:paraId="00442A60" w14:textId="77777777" w:rsidR="00FB02A6" w:rsidRDefault="00FB02A6" w:rsidP="00530A80">
      <w:pPr>
        <w:ind w:leftChars="600" w:left="1260"/>
      </w:pPr>
      <w:r>
        <w:t>ver.12</w:t>
      </w:r>
      <w:r>
        <w:rPr>
          <w:rFonts w:hint="eastAsia"/>
        </w:rPr>
        <w:t>での変更点（灰色のマーカー）</w:t>
      </w:r>
    </w:p>
    <w:p w14:paraId="521A6636" w14:textId="77777777" w:rsidR="00FB02A6" w:rsidRDefault="00FB02A6" w:rsidP="00530A80">
      <w:pPr>
        <w:ind w:leftChars="600" w:left="1260"/>
      </w:pPr>
      <w:r>
        <w:t>*</w:t>
      </w:r>
      <w:r>
        <w:rPr>
          <w:rFonts w:hint="eastAsia"/>
        </w:rPr>
        <w:t>選択問題がある場合の</w:t>
      </w:r>
      <w:r>
        <w:t>exam</w:t>
      </w:r>
      <w:r>
        <w:rPr>
          <w:rFonts w:hint="eastAsia"/>
        </w:rPr>
        <w:t>属性の記述例を追加（</w:t>
      </w:r>
      <w:r>
        <w:t>4.</w:t>
      </w:r>
      <w:r>
        <w:rPr>
          <w:rFonts w:hint="eastAsia"/>
        </w:rPr>
        <w:t>文書情報）</w:t>
      </w:r>
    </w:p>
    <w:p w14:paraId="59D00E71" w14:textId="77777777" w:rsidR="00FB02A6" w:rsidRDefault="00FB02A6" w:rsidP="00530A80">
      <w:pPr>
        <w:ind w:leftChars="600" w:left="1260"/>
      </w:pPr>
    </w:p>
    <w:p w14:paraId="1DC6F1B3" w14:textId="77777777" w:rsidR="00EA549E" w:rsidRDefault="00EA549E" w:rsidP="00530A80">
      <w:pPr>
        <w:ind w:leftChars="600" w:left="1260"/>
        <w:rPr>
          <w:rFonts w:ascii="Verdana" w:hAnsi="Verdana"/>
          <w:szCs w:val="21"/>
        </w:rPr>
      </w:pPr>
      <w:r>
        <w:rPr>
          <w:rFonts w:hint="eastAsia"/>
        </w:rPr>
        <w:t>ver.11</w:t>
      </w:r>
      <w:r>
        <w:rPr>
          <w:rFonts w:hint="eastAsia"/>
        </w:rPr>
        <w:t>での変更点</w:t>
      </w:r>
      <w:r>
        <w:rPr>
          <w:rFonts w:ascii="Verdana" w:hAnsi="Verdana" w:hint="eastAsia"/>
          <w:szCs w:val="21"/>
        </w:rPr>
        <w:t>（黄色のマーカー）</w:t>
      </w:r>
    </w:p>
    <w:p w14:paraId="74332209" w14:textId="77777777" w:rsidR="00EA549E" w:rsidRDefault="00037E94" w:rsidP="00530A80">
      <w:pPr>
        <w:ind w:leftChars="600" w:left="1260"/>
      </w:pPr>
      <w:r>
        <w:rPr>
          <w:rFonts w:ascii="Verdana" w:hAnsi="Verdana" w:hint="eastAsia"/>
          <w:szCs w:val="21"/>
        </w:rPr>
        <w:t>*</w:t>
      </w:r>
      <w:r w:rsidR="00EA549E">
        <w:rPr>
          <w:rFonts w:ascii="Verdana" w:hAnsi="Verdana" w:hint="eastAsia"/>
          <w:szCs w:val="21"/>
        </w:rPr>
        <w:t>段落、および行の開始位置の記述方法を追加</w:t>
      </w:r>
      <w:r w:rsidR="00EA549E">
        <w:rPr>
          <w:rFonts w:hint="eastAsia"/>
        </w:rPr>
        <w:t>（</w:t>
      </w:r>
      <w:r w:rsidR="00EA549E">
        <w:rPr>
          <w:rFonts w:hint="eastAsia"/>
        </w:rPr>
        <w:t xml:space="preserve">15. </w:t>
      </w:r>
      <w:r w:rsidR="00EA549E">
        <w:rPr>
          <w:rFonts w:hint="eastAsia"/>
        </w:rPr>
        <w:t>レイアウト情報）</w:t>
      </w:r>
    </w:p>
    <w:p w14:paraId="68ADB472" w14:textId="77777777" w:rsidR="00037E94" w:rsidRDefault="00037E94" w:rsidP="00530A80">
      <w:pPr>
        <w:ind w:leftChars="600" w:left="1260"/>
      </w:pPr>
      <w:r>
        <w:rPr>
          <w:rFonts w:hint="eastAsia"/>
        </w:rPr>
        <w:t>*</w:t>
      </w:r>
      <w:r>
        <w:rPr>
          <w:rFonts w:hint="eastAsia"/>
        </w:rPr>
        <w:t>物理問題のヘッダの書き方変更</w:t>
      </w:r>
    </w:p>
    <w:p w14:paraId="6AF058F2" w14:textId="77777777" w:rsidR="00CF2C1B" w:rsidRDefault="00CF2C1B" w:rsidP="00530A80">
      <w:pPr>
        <w:ind w:leftChars="600" w:left="1260"/>
      </w:pPr>
      <w:r>
        <w:rPr>
          <w:rFonts w:hint="eastAsia"/>
        </w:rPr>
        <w:t>*&lt;pageEnd&gt;</w:t>
      </w:r>
      <w:r>
        <w:rPr>
          <w:rFonts w:hint="eastAsia"/>
        </w:rPr>
        <w:t>の属性を消去</w:t>
      </w:r>
    </w:p>
    <w:p w14:paraId="21912C75" w14:textId="77777777" w:rsidR="00CF2C1B" w:rsidRDefault="00CF2C1B" w:rsidP="00530A80">
      <w:pPr>
        <w:ind w:leftChars="600" w:left="1260"/>
      </w:pPr>
      <w:r>
        <w:rPr>
          <w:rFonts w:hint="eastAsia"/>
        </w:rPr>
        <w:t>*&lt;pageStart&gt;</w:t>
      </w:r>
      <w:r>
        <w:rPr>
          <w:rFonts w:hint="eastAsia"/>
        </w:rPr>
        <w:t>の</w:t>
      </w:r>
      <w:r>
        <w:rPr>
          <w:rFonts w:hint="eastAsia"/>
        </w:rPr>
        <w:t>id</w:t>
      </w:r>
      <w:r>
        <w:rPr>
          <w:rFonts w:hint="eastAsia"/>
        </w:rPr>
        <w:t>を文書内固有に</w:t>
      </w:r>
    </w:p>
    <w:p w14:paraId="596357BF" w14:textId="77777777" w:rsidR="00EA549E" w:rsidRPr="00EA549E" w:rsidRDefault="00EA549E" w:rsidP="00530A80">
      <w:pPr>
        <w:ind w:leftChars="600" w:left="1260"/>
      </w:pPr>
    </w:p>
    <w:p w14:paraId="532A3305" w14:textId="77777777" w:rsidR="007863B2" w:rsidRDefault="007863B2" w:rsidP="00530A80">
      <w:pPr>
        <w:ind w:leftChars="600" w:left="1260"/>
      </w:pPr>
      <w:r>
        <w:rPr>
          <w:rFonts w:hint="eastAsia"/>
        </w:rPr>
        <w:t>ver.10</w:t>
      </w:r>
      <w:r>
        <w:rPr>
          <w:rFonts w:hint="eastAsia"/>
        </w:rPr>
        <w:t>での変更点（緑のマーカー）</w:t>
      </w:r>
    </w:p>
    <w:p w14:paraId="14F43198" w14:textId="77777777" w:rsidR="007863B2" w:rsidRDefault="007863B2" w:rsidP="007863B2">
      <w:pPr>
        <w:ind w:leftChars="600" w:left="1260"/>
      </w:pPr>
      <w:r>
        <w:rPr>
          <w:rFonts w:hint="eastAsia"/>
        </w:rPr>
        <w:t>*</w:t>
      </w:r>
      <w:r>
        <w:rPr>
          <w:rFonts w:hint="eastAsia"/>
        </w:rPr>
        <w:t>数学問題のヘッダの書き方を変更</w:t>
      </w:r>
    </w:p>
    <w:p w14:paraId="771F4179" w14:textId="77777777" w:rsidR="007863B2" w:rsidRPr="007863B2" w:rsidRDefault="007863B2" w:rsidP="00530A80">
      <w:pPr>
        <w:ind w:leftChars="600" w:left="1260"/>
      </w:pPr>
    </w:p>
    <w:p w14:paraId="051FB413" w14:textId="77777777" w:rsidR="0060779F" w:rsidRDefault="0060779F" w:rsidP="00530A80">
      <w:pPr>
        <w:ind w:leftChars="600" w:left="1260"/>
      </w:pPr>
      <w:r>
        <w:rPr>
          <w:rFonts w:hint="eastAsia"/>
        </w:rPr>
        <w:t>ver.9</w:t>
      </w:r>
      <w:r>
        <w:rPr>
          <w:rFonts w:hint="eastAsia"/>
        </w:rPr>
        <w:t>での変更点（緑のマーカー）</w:t>
      </w:r>
    </w:p>
    <w:p w14:paraId="2C4BECC8" w14:textId="77777777"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14:paraId="77C7911D" w14:textId="77777777"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14:paraId="3E170B48" w14:textId="77777777" w:rsidR="0060779F" w:rsidRDefault="0060779F" w:rsidP="00530A80">
      <w:pPr>
        <w:ind w:leftChars="600" w:left="1260"/>
      </w:pPr>
    </w:p>
    <w:p w14:paraId="1518ABD7" w14:textId="0841AE03" w:rsidR="00521953" w:rsidRDefault="00521953" w:rsidP="00530A80">
      <w:pPr>
        <w:ind w:leftChars="600" w:left="1260"/>
      </w:pPr>
      <w:r>
        <w:rPr>
          <w:rFonts w:hint="eastAsia"/>
        </w:rPr>
        <w:t>ver.8</w:t>
      </w:r>
      <w:r w:rsidR="00543B5E">
        <w:rPr>
          <w:rFonts w:hint="eastAsia"/>
        </w:rPr>
        <w:t>での変更点</w:t>
      </w:r>
    </w:p>
    <w:p w14:paraId="6E85130C" w14:textId="77777777"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14:paraId="02389931" w14:textId="77777777"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14:paraId="50599A95" w14:textId="77777777"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14:paraId="188C1F4C" w14:textId="77777777"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14:paraId="529976EF" w14:textId="77777777"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p>
    <w:p w14:paraId="64747DDF" w14:textId="77777777" w:rsidR="00521953" w:rsidRPr="00434A66" w:rsidRDefault="00521953" w:rsidP="00530A80">
      <w:pPr>
        <w:ind w:leftChars="600" w:left="1260"/>
      </w:pPr>
    </w:p>
    <w:p w14:paraId="640DC60D" w14:textId="77777777" w:rsidR="007508F1" w:rsidRDefault="007508F1" w:rsidP="00530A80">
      <w:pPr>
        <w:ind w:leftChars="600" w:left="1260"/>
      </w:pPr>
      <w:r>
        <w:rPr>
          <w:rFonts w:hint="eastAsia"/>
        </w:rPr>
        <w:t>ver.7</w:t>
      </w:r>
      <w:r>
        <w:rPr>
          <w:rFonts w:hint="eastAsia"/>
        </w:rPr>
        <w:t>での変更点</w:t>
      </w:r>
    </w:p>
    <w:p w14:paraId="7F73CC17" w14:textId="77777777"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14:paraId="186999BA" w14:textId="77777777" w:rsidR="007508F1" w:rsidRDefault="007508F1" w:rsidP="00530A80">
      <w:pPr>
        <w:ind w:leftChars="600" w:left="1260"/>
      </w:pPr>
    </w:p>
    <w:p w14:paraId="263B225A" w14:textId="77777777" w:rsidR="00732F08" w:rsidRDefault="00732F08" w:rsidP="00530A80">
      <w:pPr>
        <w:ind w:leftChars="600" w:left="1260"/>
      </w:pPr>
      <w:r>
        <w:rPr>
          <w:rFonts w:hint="eastAsia"/>
        </w:rPr>
        <w:t>ver.6</w:t>
      </w:r>
      <w:r>
        <w:rPr>
          <w:rFonts w:hint="eastAsia"/>
        </w:rPr>
        <w:t>での変更点</w:t>
      </w:r>
    </w:p>
    <w:p w14:paraId="45A1AFDC" w14:textId="77777777"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14:paraId="66E46A9A" w14:textId="77777777" w:rsidR="00732F08" w:rsidRDefault="00732F08" w:rsidP="00530A80">
      <w:pPr>
        <w:ind w:leftChars="600" w:left="1260"/>
      </w:pPr>
    </w:p>
    <w:p w14:paraId="63DA946C" w14:textId="77777777" w:rsidR="004063A7" w:rsidRDefault="00530A80" w:rsidP="00530A80">
      <w:pPr>
        <w:ind w:leftChars="600" w:left="1260"/>
      </w:pPr>
      <w:r>
        <w:rPr>
          <w:rFonts w:hint="eastAsia"/>
        </w:rPr>
        <w:t>ver.5</w:t>
      </w:r>
      <w:r>
        <w:rPr>
          <w:rFonts w:hint="eastAsia"/>
        </w:rPr>
        <w:t>での変更</w:t>
      </w:r>
      <w:r w:rsidR="007539CD">
        <w:rPr>
          <w:rFonts w:hint="eastAsia"/>
        </w:rPr>
        <w:t>点</w:t>
      </w:r>
    </w:p>
    <w:p w14:paraId="537CE473" w14:textId="77777777" w:rsidR="00530A80" w:rsidRDefault="00530A80" w:rsidP="00530A80">
      <w:pPr>
        <w:ind w:leftChars="600" w:left="1260"/>
      </w:pPr>
      <w:r>
        <w:rPr>
          <w:rFonts w:hint="eastAsia"/>
        </w:rPr>
        <w:t>*@rowspan</w:t>
      </w:r>
      <w:r>
        <w:rPr>
          <w:rFonts w:hint="eastAsia"/>
        </w:rPr>
        <w:t>と</w:t>
      </w:r>
      <w:r>
        <w:rPr>
          <w:rFonts w:hint="eastAsia"/>
        </w:rPr>
        <w:t>@colspan</w:t>
      </w:r>
      <w:r>
        <w:rPr>
          <w:rFonts w:hint="eastAsia"/>
        </w:rPr>
        <w:t>の定義を逆にした</w:t>
      </w:r>
    </w:p>
    <w:p w14:paraId="7954FB39" w14:textId="77777777" w:rsidR="00CA2774" w:rsidRDefault="00CA2774" w:rsidP="00530A80">
      <w:pPr>
        <w:ind w:leftChars="600" w:left="1260"/>
      </w:pPr>
      <w:r>
        <w:rPr>
          <w:rFonts w:hint="eastAsia"/>
        </w:rPr>
        <w:t>*XML</w:t>
      </w:r>
      <w:r>
        <w:rPr>
          <w:rFonts w:hint="eastAsia"/>
        </w:rPr>
        <w:t>宣言にエンコーディングの情報を付与</w:t>
      </w:r>
    </w:p>
    <w:p w14:paraId="4C36A5AE" w14:textId="77777777" w:rsidR="00530A80" w:rsidRDefault="00530A80" w:rsidP="00530A80">
      <w:pPr>
        <w:ind w:leftChars="600" w:left="1260"/>
        <w:rPr>
          <w:rFonts w:ascii="Verdana" w:hAnsi="Verdana"/>
          <w:szCs w:val="21"/>
        </w:rPr>
      </w:pPr>
    </w:p>
    <w:p w14:paraId="677ED44F" w14:textId="77777777" w:rsidR="00D920A0" w:rsidRPr="00EC3B7E" w:rsidRDefault="000A75AF" w:rsidP="003F2C8C">
      <w:pPr>
        <w:pStyle w:val="1"/>
        <w:numPr>
          <w:ilvl w:val="0"/>
          <w:numId w:val="11"/>
        </w:numPr>
        <w:rPr>
          <w:rFonts w:ascii="Verdana" w:hAnsi="Verdana"/>
          <w:sz w:val="21"/>
          <w:szCs w:val="21"/>
        </w:rPr>
      </w:pPr>
      <w:bookmarkStart w:id="153" w:name="_Ref291076691"/>
      <w:bookmarkStart w:id="154" w:name="_Toc426300890"/>
      <w:r w:rsidRPr="00EC3B7E">
        <w:rPr>
          <w:rFonts w:ascii="Verdana"/>
          <w:sz w:val="21"/>
          <w:szCs w:val="21"/>
        </w:rPr>
        <w:t>概要</w:t>
      </w:r>
      <w:bookmarkEnd w:id="153"/>
      <w:bookmarkEnd w:id="154"/>
    </w:p>
    <w:p w14:paraId="07A3BB36" w14:textId="77777777" w:rsidR="00F36257" w:rsidRPr="00EC3B7E" w:rsidRDefault="00F36257" w:rsidP="00D920A0">
      <w:pPr>
        <w:rPr>
          <w:rFonts w:ascii="Verdana" w:hAnsi="Verdana"/>
          <w:szCs w:val="21"/>
        </w:rPr>
      </w:pPr>
    </w:p>
    <w:p w14:paraId="2F51B84C" w14:textId="77777777"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14:paraId="6D17FF7E" w14:textId="77777777"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14:paraId="4CB17457" w14:textId="77777777" w:rsidR="0022503C" w:rsidRPr="00EC3B7E" w:rsidRDefault="0022503C" w:rsidP="00045CEA">
      <w:pPr>
        <w:ind w:firstLineChars="100" w:firstLine="210"/>
        <w:rPr>
          <w:rFonts w:ascii="Verdana" w:hAnsi="Verdana"/>
          <w:szCs w:val="21"/>
        </w:rPr>
      </w:pPr>
      <w:r>
        <w:rPr>
          <w:rFonts w:ascii="Verdana" w:hint="eastAsia"/>
          <w:szCs w:val="21"/>
        </w:rPr>
        <w:lastRenderedPageBreak/>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14:paraId="4EC91947" w14:textId="77777777" w:rsidR="000A75AF" w:rsidRDefault="000A75AF" w:rsidP="00D920A0">
      <w:pPr>
        <w:rPr>
          <w:rFonts w:ascii="Verdana" w:hAnsi="Verdana"/>
          <w:szCs w:val="21"/>
        </w:rPr>
      </w:pPr>
    </w:p>
    <w:p w14:paraId="13DB934F" w14:textId="77777777" w:rsidR="001C2278" w:rsidRPr="00A70F57" w:rsidRDefault="001C2278" w:rsidP="001C2278">
      <w:pPr>
        <w:pStyle w:val="1"/>
        <w:numPr>
          <w:ilvl w:val="0"/>
          <w:numId w:val="11"/>
        </w:numPr>
        <w:rPr>
          <w:rFonts w:ascii="Verdana" w:hAnsi="Verdana"/>
          <w:sz w:val="21"/>
          <w:szCs w:val="21"/>
        </w:rPr>
      </w:pPr>
      <w:bookmarkStart w:id="155" w:name="_Toc426300891"/>
      <w:r w:rsidRPr="00A70F57">
        <w:rPr>
          <w:rFonts w:ascii="Verdana" w:hint="eastAsia"/>
          <w:sz w:val="21"/>
          <w:szCs w:val="21"/>
        </w:rPr>
        <w:t>注意事項</w:t>
      </w:r>
      <w:bookmarkEnd w:id="155"/>
    </w:p>
    <w:p w14:paraId="69AF015B" w14:textId="77777777" w:rsidR="001C2278" w:rsidRPr="00A70F57" w:rsidRDefault="001C2278" w:rsidP="00D920A0">
      <w:pPr>
        <w:rPr>
          <w:rFonts w:ascii="Verdana" w:hAnsi="Verdana"/>
          <w:szCs w:val="21"/>
        </w:rPr>
      </w:pPr>
    </w:p>
    <w:p w14:paraId="79D40115" w14:textId="77777777" w:rsidR="001C2278" w:rsidRPr="00A70F57" w:rsidRDefault="001C2278" w:rsidP="001C2278">
      <w:pPr>
        <w:pStyle w:val="a9"/>
        <w:numPr>
          <w:ilvl w:val="0"/>
          <w:numId w:val="35"/>
        </w:numPr>
        <w:ind w:leftChars="0"/>
        <w:rPr>
          <w:u w:val="single"/>
        </w:rPr>
      </w:pPr>
      <w:r w:rsidRPr="00A70F57">
        <w:rPr>
          <w:rFonts w:hint="eastAsia"/>
          <w:u w:val="single"/>
        </w:rPr>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ます。</w:t>
      </w:r>
    </w:p>
    <w:p w14:paraId="553A7A97" w14:textId="77777777"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14:paraId="3F7DC55A" w14:textId="77777777" w:rsidR="001C2278" w:rsidRPr="00A70F57" w:rsidRDefault="001C2278" w:rsidP="001C2278">
      <w:pPr>
        <w:pStyle w:val="a9"/>
        <w:numPr>
          <w:ilvl w:val="0"/>
          <w:numId w:val="35"/>
        </w:numPr>
        <w:ind w:leftChars="0"/>
      </w:pPr>
      <w:r w:rsidRPr="00A70F57">
        <w:rPr>
          <w:rFonts w:hint="eastAsia"/>
        </w:rPr>
        <w:t>担当者連絡先</w:t>
      </w:r>
    </w:p>
    <w:p w14:paraId="5708E702" w14:textId="77777777" w:rsidR="001C2278" w:rsidRPr="00A70F57" w:rsidRDefault="001C2278" w:rsidP="001C2278">
      <w:pPr>
        <w:ind w:firstLineChars="400" w:firstLine="840"/>
      </w:pPr>
      <w:r w:rsidRPr="00A70F57">
        <w:rPr>
          <w:rFonts w:hint="eastAsia"/>
        </w:rPr>
        <w:t>川添愛（国立情報学研究所　社会共有知研究センター）</w:t>
      </w:r>
    </w:p>
    <w:p w14:paraId="0B93255A" w14:textId="77777777" w:rsidR="001C2278" w:rsidRPr="00A70F57" w:rsidRDefault="001C2278" w:rsidP="001C2278">
      <w:pPr>
        <w:ind w:firstLineChars="400" w:firstLine="840"/>
      </w:pPr>
      <w:r w:rsidRPr="00A70F57">
        <w:rPr>
          <w:rFonts w:hint="eastAsia"/>
        </w:rPr>
        <w:t>zoeai@nii.ac.jp</w:t>
      </w:r>
    </w:p>
    <w:p w14:paraId="270C9735" w14:textId="77777777" w:rsidR="001C2278" w:rsidRPr="00A70F57" w:rsidRDefault="001C2278" w:rsidP="00D920A0">
      <w:pPr>
        <w:rPr>
          <w:rFonts w:ascii="Verdana" w:hAnsi="Verdana"/>
          <w:szCs w:val="21"/>
        </w:rPr>
      </w:pPr>
    </w:p>
    <w:p w14:paraId="291197DC" w14:textId="77777777" w:rsidR="000B2CCD" w:rsidRPr="00A70F57" w:rsidRDefault="000B2CCD" w:rsidP="000B2CCD">
      <w:pPr>
        <w:pStyle w:val="1"/>
        <w:numPr>
          <w:ilvl w:val="0"/>
          <w:numId w:val="11"/>
        </w:numPr>
        <w:rPr>
          <w:rFonts w:ascii="Verdana" w:hAnsi="Verdana"/>
          <w:sz w:val="21"/>
          <w:szCs w:val="21"/>
        </w:rPr>
      </w:pPr>
      <w:bookmarkStart w:id="156" w:name="_Toc426300892"/>
      <w:r w:rsidRPr="00A70F57">
        <w:rPr>
          <w:rFonts w:ascii="Verdana" w:hint="eastAsia"/>
          <w:sz w:val="21"/>
          <w:szCs w:val="21"/>
        </w:rPr>
        <w:t>文字コード</w:t>
      </w:r>
      <w:bookmarkEnd w:id="156"/>
    </w:p>
    <w:p w14:paraId="22FB90F7" w14:textId="77777777" w:rsidR="000B2CCD" w:rsidRPr="00A70F57" w:rsidRDefault="000B2CCD" w:rsidP="00D920A0">
      <w:pPr>
        <w:rPr>
          <w:rFonts w:ascii="Verdana" w:hAnsi="Verdana"/>
          <w:szCs w:val="21"/>
        </w:rPr>
      </w:pPr>
    </w:p>
    <w:p w14:paraId="27F5167E" w14:textId="77777777"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14:paraId="006CB38C" w14:textId="77777777" w:rsidR="000B2CCD" w:rsidRPr="000B2CCD" w:rsidRDefault="000B2CCD" w:rsidP="00D920A0">
      <w:pPr>
        <w:rPr>
          <w:rFonts w:ascii="Verdana" w:hAnsi="Verdana"/>
          <w:szCs w:val="21"/>
        </w:rPr>
      </w:pPr>
    </w:p>
    <w:p w14:paraId="6530B82E" w14:textId="77777777" w:rsidR="00F36257" w:rsidRDefault="00F36257" w:rsidP="003F2C8C">
      <w:pPr>
        <w:pStyle w:val="1"/>
        <w:numPr>
          <w:ilvl w:val="0"/>
          <w:numId w:val="11"/>
        </w:numPr>
        <w:rPr>
          <w:rFonts w:ascii="Verdana"/>
          <w:sz w:val="21"/>
          <w:szCs w:val="21"/>
        </w:rPr>
      </w:pPr>
      <w:bookmarkStart w:id="157" w:name="_Toc426300893"/>
      <w:r w:rsidRPr="00EC3B7E">
        <w:rPr>
          <w:rFonts w:ascii="Verdana"/>
          <w:sz w:val="21"/>
          <w:szCs w:val="21"/>
        </w:rPr>
        <w:t>文書情報</w:t>
      </w:r>
      <w:bookmarkEnd w:id="157"/>
    </w:p>
    <w:p w14:paraId="1916B101" w14:textId="77777777" w:rsidR="000A75AF" w:rsidRDefault="008A6FCD" w:rsidP="00F36257">
      <w:r>
        <w:rPr>
          <w:rFonts w:hint="eastAsia"/>
        </w:rPr>
        <w:t xml:space="preserve">　</w:t>
      </w:r>
    </w:p>
    <w:p w14:paraId="16912EB6" w14:textId="77777777" w:rsidR="008A6FCD" w:rsidRPr="00714842" w:rsidRDefault="008A6FCD" w:rsidP="00F36257">
      <w:pPr>
        <w:rPr>
          <w:color w:val="0070C0"/>
        </w:rPr>
      </w:pPr>
      <w:r>
        <w:rPr>
          <w:rFonts w:hint="eastAsia"/>
        </w:rPr>
        <w:t xml:space="preserve">　</w:t>
      </w:r>
      <w:r w:rsidRPr="00530A80">
        <w:rPr>
          <w:rFonts w:hint="eastAsia"/>
        </w:rPr>
        <w:t>冒頭は</w:t>
      </w:r>
      <w:r w:rsidR="00EA79F5">
        <w:rPr>
          <w:rFonts w:hint="eastAsia"/>
        </w:rPr>
        <w:t>、</w:t>
      </w:r>
      <w:r w:rsidR="00EA79F5" w:rsidRPr="00EA79F5">
        <w:rPr>
          <w:rFonts w:hint="eastAsia"/>
          <w:highlight w:val="green"/>
        </w:rPr>
        <w:t>数学</w:t>
      </w:r>
      <w:r w:rsidR="00B72C40">
        <w:rPr>
          <w:rFonts w:hint="eastAsia"/>
          <w:highlight w:val="green"/>
        </w:rPr>
        <w:t>・物理</w:t>
      </w:r>
      <w:r w:rsidR="00EA79F5" w:rsidRPr="00EA79F5">
        <w:rPr>
          <w:rFonts w:hint="eastAsia"/>
          <w:highlight w:val="green"/>
        </w:rPr>
        <w:t>以外の全ファイル</w:t>
      </w:r>
      <w:r w:rsidRPr="00EA79F5">
        <w:rPr>
          <w:rFonts w:hint="eastAsia"/>
          <w:highlight w:val="green"/>
        </w:rPr>
        <w:t>で</w:t>
      </w:r>
      <w:r w:rsidR="00EA79F5" w:rsidRPr="00EA79F5">
        <w:rPr>
          <w:rFonts w:hint="eastAsia"/>
          <w:highlight w:val="green"/>
        </w:rPr>
        <w:t>は</w:t>
      </w:r>
      <w:r w:rsidRPr="00EA79F5">
        <w:rPr>
          <w:rFonts w:hint="eastAsia"/>
          <w:highlight w:val="green"/>
        </w:rPr>
        <w:t>次のように記述する。</w:t>
      </w:r>
    </w:p>
    <w:p w14:paraId="5AB9AA32" w14:textId="77777777" w:rsidR="008A6FCD" w:rsidRPr="00714842" w:rsidRDefault="008A6FCD" w:rsidP="00F36257">
      <w:pPr>
        <w:rPr>
          <w:color w:val="0070C0"/>
        </w:rPr>
      </w:pPr>
    </w:p>
    <w:p w14:paraId="1FC33534" w14:textId="77777777"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&lt;?xml version='1.0'</w:t>
      </w:r>
      <w:r w:rsidR="00CA2774" w:rsidRPr="00034F14">
        <w:rPr>
          <w:rStyle w:val="m1"/>
          <w:rFonts w:ascii="Verdana" w:hAnsi="Verdana" w:hint="eastAsia"/>
          <w:color w:val="auto"/>
          <w:sz w:val="18"/>
          <w:szCs w:val="18"/>
        </w:rPr>
        <w:t xml:space="preserve"> encoding=</w:t>
      </w:r>
      <w:r w:rsidR="00CA2774" w:rsidRPr="00034F14">
        <w:rPr>
          <w:rStyle w:val="m1"/>
          <w:rFonts w:ascii="Verdana" w:hAnsi="Verdana"/>
          <w:color w:val="auto"/>
          <w:sz w:val="18"/>
          <w:szCs w:val="18"/>
        </w:rPr>
        <w:t>”</w:t>
      </w:r>
      <w:r w:rsidR="00CA2774" w:rsidRPr="00034F14">
        <w:rPr>
          <w:rStyle w:val="m1"/>
          <w:rFonts w:ascii="Verdana" w:hAnsi="Verdana" w:hint="eastAsia"/>
          <w:color w:val="auto"/>
          <w:sz w:val="18"/>
          <w:szCs w:val="18"/>
        </w:rPr>
        <w:t>UTF-8</w:t>
      </w:r>
      <w:r w:rsidR="00CA2774" w:rsidRPr="00034F14">
        <w:rPr>
          <w:rStyle w:val="m1"/>
          <w:rFonts w:ascii="Verdana" w:hAnsi="Verdana"/>
          <w:color w:val="auto"/>
          <w:sz w:val="18"/>
          <w:szCs w:val="18"/>
        </w:rPr>
        <w:t>”</w:t>
      </w:r>
      <w:r w:rsidRPr="00034F14">
        <w:rPr>
          <w:rStyle w:val="m1"/>
          <w:rFonts w:ascii="Verdana" w:hAnsi="Verdana"/>
          <w:color w:val="auto"/>
          <w:sz w:val="18"/>
          <w:szCs w:val="18"/>
        </w:rPr>
        <w:t>?&gt;</w:t>
      </w:r>
      <w:r w:rsidR="007D2EBB" w:rsidRPr="00034F14">
        <w:rPr>
          <w:rStyle w:val="m1"/>
          <w:rFonts w:ascii="Verdana" w:hAnsi="Verdana" w:hint="eastAsia"/>
          <w:color w:val="auto"/>
          <w:sz w:val="18"/>
          <w:szCs w:val="18"/>
        </w:rPr>
        <w:t xml:space="preserve">　</w:t>
      </w:r>
    </w:p>
    <w:p w14:paraId="1EDCDB18" w14:textId="77777777"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&lt;!DOCTYPE exam PUBLIC "-//TOROBO//TOROBO ANNOTATION 1.0//EN" "torobo.dtd"&gt;</w:t>
      </w:r>
    </w:p>
    <w:p w14:paraId="19CDDAF9" w14:textId="77777777" w:rsidR="008A6FCD" w:rsidRDefault="008A6FCD" w:rsidP="008A6FCD">
      <w:pPr>
        <w:rPr>
          <w:rStyle w:val="m1"/>
          <w:rFonts w:ascii="Verdana" w:hAnsi="Verdana"/>
          <w:color w:val="auto"/>
          <w:sz w:val="18"/>
          <w:szCs w:val="18"/>
        </w:rPr>
      </w:pPr>
      <w:r w:rsidRPr="00034F14">
        <w:rPr>
          <w:rStyle w:val="m1"/>
          <w:rFonts w:ascii="Verdana" w:hAnsi="Verdana"/>
          <w:color w:val="auto"/>
          <w:sz w:val="18"/>
          <w:szCs w:val="18"/>
        </w:rPr>
        <w:t>&lt;?xml-stylesheet type="text/css" href="../torobo.css"?&gt;</w:t>
      </w:r>
    </w:p>
    <w:p w14:paraId="09563F3A" w14:textId="77777777" w:rsidR="00EA79F5" w:rsidRDefault="00EA79F5" w:rsidP="008A6FCD">
      <w:pPr>
        <w:rPr>
          <w:rStyle w:val="m1"/>
          <w:rFonts w:ascii="Verdana" w:hAnsi="Verdana"/>
          <w:color w:val="auto"/>
          <w:sz w:val="18"/>
          <w:szCs w:val="18"/>
        </w:rPr>
      </w:pPr>
    </w:p>
    <w:p w14:paraId="4CC45376" w14:textId="77777777" w:rsidR="00EA79F5" w:rsidRPr="00EA79F5" w:rsidRDefault="00EA79F5" w:rsidP="00EA79F5">
      <w:pPr>
        <w:rPr>
          <w:rStyle w:val="m1"/>
          <w:rFonts w:ascii="Verdana" w:hAnsi="Verdana"/>
          <w:szCs w:val="21"/>
          <w:highlight w:val="green"/>
        </w:rPr>
      </w:pPr>
      <w:r w:rsidRPr="00EA79F5">
        <w:rPr>
          <w:rStyle w:val="m1"/>
          <w:rFonts w:ascii="Verdana" w:hAnsi="Verdana" w:hint="eastAsia"/>
          <w:color w:val="auto"/>
          <w:szCs w:val="21"/>
          <w:highlight w:val="green"/>
        </w:rPr>
        <w:t>数学</w:t>
      </w:r>
      <w:r w:rsidR="00B72C40">
        <w:rPr>
          <w:rStyle w:val="m1"/>
          <w:rFonts w:ascii="Verdana" w:hAnsi="Verdana" w:hint="eastAsia"/>
          <w:color w:val="auto"/>
          <w:szCs w:val="21"/>
          <w:highlight w:val="green"/>
        </w:rPr>
        <w:t>・物理</w:t>
      </w:r>
      <w:r w:rsidRPr="00EA79F5">
        <w:rPr>
          <w:rStyle w:val="m1"/>
          <w:rFonts w:ascii="Verdana" w:hAnsi="Verdana" w:hint="eastAsia"/>
          <w:color w:val="auto"/>
          <w:szCs w:val="21"/>
          <w:highlight w:val="green"/>
        </w:rPr>
        <w:t>のファイルでは、次のように記述する。</w:t>
      </w:r>
    </w:p>
    <w:p w14:paraId="22C2A2F8" w14:textId="77777777" w:rsidR="00EA79F5" w:rsidRPr="00EA79F5" w:rsidRDefault="00EA79F5" w:rsidP="00F36257">
      <w:pPr>
        <w:rPr>
          <w:rStyle w:val="m1"/>
          <w:rFonts w:ascii="Verdana" w:hAnsi="Verdana"/>
          <w:szCs w:val="21"/>
          <w:highlight w:val="green"/>
        </w:rPr>
      </w:pPr>
    </w:p>
    <w:p w14:paraId="1FF2DA6A" w14:textId="77777777"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&lt;?xml version="1.0" encoding="UTF-8"?&gt;</w:t>
      </w:r>
    </w:p>
    <w:p w14:paraId="42B1D193" w14:textId="77777777"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&lt;!DOCTYPE exam PUBLIC "-//TOROBO//TOROBO ANNOTATION 1.0//EN" "torobo-math.dtd"&gt;</w:t>
      </w:r>
    </w:p>
    <w:p w14:paraId="3AC1CFAA" w14:textId="77777777" w:rsidR="00EA79F5" w:rsidRPr="00EA79F5" w:rsidRDefault="00EA79F5" w:rsidP="00EA79F5">
      <w:pPr>
        <w:rPr>
          <w:rStyle w:val="m1"/>
          <w:rFonts w:ascii="Verdana" w:hAnsi="Verdana"/>
          <w:color w:val="auto"/>
          <w:sz w:val="18"/>
          <w:szCs w:val="18"/>
        </w:rPr>
      </w:pPr>
      <w:r w:rsidRPr="00EA79F5">
        <w:rPr>
          <w:rStyle w:val="m1"/>
          <w:rFonts w:ascii="Verdana" w:hAnsi="Verdana"/>
          <w:color w:val="auto"/>
          <w:sz w:val="18"/>
          <w:szCs w:val="18"/>
          <w:highlight w:val="green"/>
        </w:rPr>
        <w:t>&lt;?xml-stylesheet type="text/xsl" href="final.xsl"?&gt;</w:t>
      </w:r>
    </w:p>
    <w:p w14:paraId="38488FBD" w14:textId="77777777" w:rsidR="00EA79F5" w:rsidRPr="008A6FCD" w:rsidRDefault="00EA79F5" w:rsidP="00F36257">
      <w:pPr>
        <w:rPr>
          <w:rStyle w:val="m1"/>
          <w:rFonts w:ascii="Verdana" w:hAnsi="Verdana"/>
          <w:szCs w:val="21"/>
        </w:rPr>
      </w:pPr>
    </w:p>
    <w:p w14:paraId="52BF1D7A" w14:textId="77777777"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14:paraId="08DAA6AB" w14:textId="77777777" w:rsidR="000A75AF" w:rsidRPr="00EC3B7E" w:rsidRDefault="000A75AF" w:rsidP="00F36257">
      <w:pPr>
        <w:rPr>
          <w:rStyle w:val="m1"/>
          <w:rFonts w:ascii="Verdana" w:hAnsi="Verdana"/>
          <w:color w:val="auto"/>
          <w:szCs w:val="21"/>
        </w:rPr>
      </w:pPr>
    </w:p>
    <w:p w14:paraId="47389D53" w14:textId="77777777"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14:paraId="61F863A0" w14:textId="77777777"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14:paraId="1112CF3D"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lastRenderedPageBreak/>
        <w:tab/>
        <w:t>*</w:t>
      </w:r>
      <w:r w:rsidRPr="0085372F">
        <w:rPr>
          <w:rStyle w:val="m1"/>
          <w:rFonts w:ascii="Verdana" w:hAnsi="Verdana" w:hint="eastAsia"/>
          <w:color w:val="auto"/>
          <w:szCs w:val="21"/>
        </w:rPr>
        <w:t>代ゼミ模試は、次のようにする。</w:t>
      </w:r>
    </w:p>
    <w:p w14:paraId="19A51009" w14:textId="77777777"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14:paraId="6C64D793"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14:paraId="73AF05FB" w14:textId="77777777"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14:paraId="1C855776" w14:textId="77777777"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14:paraId="42790549" w14:textId="77777777"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14:paraId="37CC9CEF" w14:textId="77777777"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14:paraId="3FAD4761" w14:textId="77777777"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14:paraId="759823CF" w14:textId="77777777"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14:paraId="68A2B8A7" w14:textId="77777777" w:rsidR="00C00DDF" w:rsidRPr="00EC3B7E" w:rsidRDefault="00C00DDF" w:rsidP="00F36257">
      <w:pPr>
        <w:rPr>
          <w:rStyle w:val="m1"/>
          <w:rFonts w:ascii="Verdana" w:hAnsi="Verdana"/>
          <w:color w:val="auto"/>
          <w:szCs w:val="21"/>
        </w:rPr>
      </w:pPr>
    </w:p>
    <w:p w14:paraId="4592D3A2" w14:textId="77777777"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sidR="00F82B70">
        <w:rPr>
          <w:rStyle w:val="m1"/>
          <w:rFonts w:ascii="Verdana" w:hAnsi="Verdana" w:hint="eastAsia"/>
          <w:color w:val="auto"/>
          <w:szCs w:val="21"/>
        </w:rPr>
        <w:t>：大学入試センター試験の場合</w:t>
      </w:r>
    </w:p>
    <w:p w14:paraId="2CCDB615" w14:textId="77777777"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14:anchorId="4ACD832F" wp14:editId="492E8EF2">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4EF5711C"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4303D4" w:rsidRPr="002C7C20" w:rsidRDefault="004303D4"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4303D4" w:rsidRPr="0022503C" w:rsidRDefault="004303D4"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4303D4" w:rsidRPr="0022503C" w:rsidRDefault="004303D4"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4303D4" w:rsidRPr="0022503C" w:rsidRDefault="004303D4"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w14:anchorId="4ACD832F" id="_x0000_t202" coordsize="21600,21600" o:spt="202" path="m,l,21600r21600,l21600,xe">
                <v:stroke joinstyle="miter"/>
                <v:path gradientshapeok="t" o:connecttype="rect"/>
              </v:shapetype>
              <v:shape id="Text Box 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">
                <v:textbox style="mso-fit-shape-to-text:t">
                  <w:txbxContent>
                    <w:p w14:paraId="4EF5711C"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4303D4" w:rsidRPr="002C7C20" w:rsidRDefault="004303D4"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4303D4" w:rsidRPr="0022503C" w:rsidRDefault="004303D4"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4303D4" w:rsidRPr="0022503C" w:rsidRDefault="004303D4"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4303D4" w:rsidRPr="0022503C" w:rsidRDefault="004303D4"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6ACF215D" w14:textId="77777777" w:rsidR="00EC3B7E" w:rsidRDefault="00EC3B7E" w:rsidP="00F36257">
      <w:pPr>
        <w:rPr>
          <w:rStyle w:val="m1"/>
          <w:rFonts w:ascii="Verdana" w:hAnsi="Verdana"/>
          <w:color w:val="auto"/>
          <w:szCs w:val="21"/>
        </w:rPr>
      </w:pPr>
    </w:p>
    <w:p w14:paraId="273FCF8B" w14:textId="77777777"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lastRenderedPageBreak/>
        <w:t>例</w:t>
      </w:r>
      <w:r>
        <w:rPr>
          <w:rStyle w:val="m1"/>
          <w:rFonts w:ascii="Verdana" w:hAnsi="Verdana" w:hint="eastAsia"/>
          <w:color w:val="auto"/>
          <w:szCs w:val="21"/>
        </w:rPr>
        <w:t>：代ゼミ模擬試験の場合</w:t>
      </w:r>
    </w:p>
    <w:p w14:paraId="5609CA8E" w14:textId="77777777"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1A2EB0D5" wp14:editId="0C42A9D5">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2998CDB4"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4303D4" w:rsidRPr="002C7C20" w:rsidRDefault="004303D4"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4303D4" w:rsidRPr="0022503C" w:rsidRDefault="004303D4"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4303D4" w:rsidRPr="0022503C" w:rsidRDefault="004303D4"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4303D4" w:rsidRPr="0022503C" w:rsidRDefault="004303D4"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w14:anchorId="1A2EB0D5"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DLQIAAFo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">
                <v:textbox style="mso-fit-shape-to-text:t">
                  <w:txbxContent>
                    <w:p w14:paraId="2998CDB4"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4303D4" w:rsidRPr="002C7C20" w:rsidRDefault="004303D4"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4303D4" w:rsidRPr="0022503C" w:rsidRDefault="004303D4"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4303D4" w:rsidRPr="0022503C" w:rsidRDefault="004303D4"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4303D4" w:rsidRPr="0022503C" w:rsidRDefault="004303D4"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0AC993A" w14:textId="77777777" w:rsidR="00F82B70" w:rsidRDefault="00F82B70" w:rsidP="00F36257">
      <w:pPr>
        <w:rPr>
          <w:rStyle w:val="m1"/>
          <w:rFonts w:ascii="Verdana" w:hAnsi="Verdana"/>
          <w:color w:val="auto"/>
          <w:szCs w:val="21"/>
        </w:rPr>
      </w:pPr>
    </w:p>
    <w:p w14:paraId="087F38A4" w14:textId="77777777" w:rsidR="00FB02A6" w:rsidRPr="00780677" w:rsidRDefault="00FB02A6" w:rsidP="00FB02A6">
      <w:pPr>
        <w:pStyle w:val="a9"/>
        <w:keepNext/>
        <w:numPr>
          <w:ilvl w:val="0"/>
          <w:numId w:val="5"/>
        </w:numPr>
        <w:ind w:leftChars="0"/>
        <w:rPr>
          <w:rStyle w:val="m1"/>
          <w:rFonts w:ascii="Verdana" w:hAnsi="Verdana"/>
          <w:color w:val="auto"/>
          <w:szCs w:val="21"/>
          <w:highlight w:val="lightGray"/>
        </w:rPr>
      </w:pPr>
      <w:r w:rsidRPr="00780677">
        <w:rPr>
          <w:rStyle w:val="m1"/>
          <w:rFonts w:ascii="Verdana" w:hAnsi="Verdana"/>
          <w:color w:val="auto"/>
          <w:szCs w:val="21"/>
          <w:highlight w:val="lightGray"/>
        </w:rPr>
        <w:t>例</w:t>
      </w:r>
      <w:r w:rsidRPr="00780677">
        <w:rPr>
          <w:rStyle w:val="m1"/>
          <w:rFonts w:ascii="Verdana" w:hAnsi="Verdana" w:hint="eastAsia"/>
          <w:color w:val="auto"/>
          <w:szCs w:val="21"/>
          <w:highlight w:val="lightGray"/>
        </w:rPr>
        <w:t>：数学問題で、選択問題がある場合</w:t>
      </w:r>
    </w:p>
    <w:p w14:paraId="13AC94A4" w14:textId="77777777" w:rsidR="00FB02A6" w:rsidRPr="00EC3B7E" w:rsidRDefault="00FB02A6" w:rsidP="00FB02A6">
      <w:pPr>
        <w:keepNext/>
        <w:rPr>
          <w:rStyle w:val="m1"/>
          <w:rFonts w:ascii="Verdana" w:hAnsi="Verdana"/>
          <w:color w:val="auto"/>
          <w:szCs w:val="21"/>
        </w:rPr>
      </w:pPr>
      <w:r w:rsidRPr="00780677">
        <w:rPr>
          <w:rFonts w:ascii="Verdana" w:hAnsi="Verdana"/>
          <w:szCs w:val="21"/>
          <w:highlight w:val="lightGray"/>
        </w:rPr>
        <mc:AlternateContent>
          <mc:Choice Requires="wps">
            <w:drawing>
              <wp:inline distT="0" distB="0" distL="0" distR="0" wp14:anchorId="747A0AAC" wp14:editId="08F84E77">
                <wp:extent cx="6033770" cy="1243965"/>
                <wp:effectExtent l="9525" t="9525" r="5080" b="13335"/>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59EB778B" w14:textId="77777777" w:rsidR="004303D4" w:rsidRPr="00FB02A6" w:rsidRDefault="004303D4"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4303D4" w:rsidRPr="00FB02A6" w:rsidRDefault="004303D4"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4303D4"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4303D4" w:rsidRPr="0022503C" w:rsidRDefault="004303D4"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4303D4" w:rsidRPr="0022503C" w:rsidRDefault="004303D4"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w14:anchorId="747A0AAC" id="_x0000_s1028"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JBLAIAAFk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">
                <v:textbox style="mso-fit-shape-to-text:t">
                  <w:txbxContent>
                    <w:p w14:paraId="59EB778B" w14:textId="77777777" w:rsidR="004303D4" w:rsidRPr="00FB02A6" w:rsidRDefault="004303D4"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4303D4" w:rsidRPr="00FB02A6" w:rsidRDefault="004303D4"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4303D4"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4303D4" w:rsidRPr="0022503C" w:rsidRDefault="004303D4"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4303D4" w:rsidRPr="0022503C" w:rsidRDefault="004303D4"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ECF1FBC" w14:textId="77777777" w:rsidR="00FB02A6" w:rsidRDefault="00FB02A6" w:rsidP="00F36257">
      <w:pPr>
        <w:rPr>
          <w:rStyle w:val="m1"/>
          <w:rFonts w:ascii="Verdana" w:hAnsi="Verdana"/>
          <w:color w:val="auto"/>
          <w:szCs w:val="21"/>
        </w:rPr>
      </w:pPr>
    </w:p>
    <w:p w14:paraId="4B014610" w14:textId="77777777" w:rsidR="00FB02A6" w:rsidRPr="00EC3B7E" w:rsidRDefault="00FB02A6" w:rsidP="00F36257">
      <w:pPr>
        <w:rPr>
          <w:rStyle w:val="m1"/>
          <w:rFonts w:ascii="Verdana" w:hAnsi="Verdana"/>
          <w:color w:val="auto"/>
          <w:szCs w:val="21"/>
        </w:rPr>
      </w:pPr>
    </w:p>
    <w:p w14:paraId="0AE9BAB1" w14:textId="77777777" w:rsidR="004D7F7F" w:rsidRPr="00EC3B7E" w:rsidRDefault="004D7F7F" w:rsidP="003F2C8C">
      <w:pPr>
        <w:pStyle w:val="1"/>
        <w:numPr>
          <w:ilvl w:val="0"/>
          <w:numId w:val="11"/>
        </w:numPr>
        <w:rPr>
          <w:rFonts w:hAnsi="Verdana"/>
        </w:rPr>
      </w:pPr>
      <w:bookmarkStart w:id="158" w:name="_Toc426300894"/>
      <w:r w:rsidRPr="00EC3B7E">
        <w:t>タイトル部分</w:t>
      </w:r>
      <w:bookmarkEnd w:id="158"/>
    </w:p>
    <w:p w14:paraId="43ABDAD6" w14:textId="77777777" w:rsidR="004D7F7F" w:rsidRDefault="004D7F7F" w:rsidP="00F36257">
      <w:pPr>
        <w:rPr>
          <w:rFonts w:ascii="Verdana" w:hAnsi="Verdana"/>
          <w:szCs w:val="21"/>
        </w:rPr>
      </w:pPr>
    </w:p>
    <w:p w14:paraId="32F728F9" w14:textId="77777777"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14:paraId="4EEB9B25" w14:textId="77777777" w:rsidR="00045CEA" w:rsidRPr="00EC3B7E" w:rsidRDefault="00045CEA" w:rsidP="00F36257">
      <w:pPr>
        <w:rPr>
          <w:rFonts w:ascii="Verdana" w:hAnsi="Verdana"/>
          <w:szCs w:val="21"/>
        </w:rPr>
      </w:pPr>
    </w:p>
    <w:p w14:paraId="3FABA73E" w14:textId="77777777"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14:paraId="373BD655" w14:textId="77777777"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14:paraId="0D9A486F" w14:textId="77777777"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14:paraId="72D97DB9" w14:textId="77777777" w:rsidR="004D7F7F" w:rsidRPr="00EC3B7E" w:rsidRDefault="004D7F7F" w:rsidP="004D7F7F">
      <w:pPr>
        <w:widowControl/>
        <w:jc w:val="left"/>
        <w:rPr>
          <w:rFonts w:ascii="Verdana" w:hAnsi="Verdana"/>
          <w:szCs w:val="21"/>
        </w:rPr>
      </w:pPr>
    </w:p>
    <w:p w14:paraId="1CB91347" w14:textId="77777777"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lastRenderedPageBreak/>
        <w:t>例</w:t>
      </w:r>
    </w:p>
    <w:p w14:paraId="03254205" w14:textId="77777777" w:rsidR="00EC3B7E" w:rsidRPr="00EC3B7E" w:rsidRDefault="00627C0E" w:rsidP="003E145A">
      <w:pPr>
        <w:keepNext/>
        <w:rPr>
          <w:rFonts w:ascii="Verdana" w:hAnsi="Verdana"/>
          <w:szCs w:val="21"/>
        </w:rPr>
      </w:pPr>
      <w:r>
        <mc:AlternateContent>
          <mc:Choice Requires="wps">
            <w:drawing>
              <wp:inline distT="0" distB="0" distL="0" distR="0" wp14:anchorId="38E6E6F3" wp14:editId="0D36C934">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14:paraId="2052BB6B" w14:textId="77777777" w:rsidR="004303D4" w:rsidRPr="0022503C" w:rsidRDefault="004303D4"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4303D4" w:rsidRPr="0022503C" w:rsidRDefault="004303D4"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w:pict>
              <v:shape w14:anchorId="38E6E6F3" id="Text Box 15" o:spid="_x0000_s1029"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">
                <v:textbox style="mso-fit-shape-to-text:t">
                  <w:txbxContent>
                    <w:p w14:paraId="2052BB6B" w14:textId="77777777" w:rsidR="004303D4" w:rsidRPr="0022503C" w:rsidRDefault="004303D4"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4303D4" w:rsidRPr="0022503C" w:rsidRDefault="004303D4"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14:paraId="47626846" w14:textId="77777777" w:rsidR="004D7F7F" w:rsidRPr="00EC3B7E" w:rsidRDefault="004D7F7F" w:rsidP="00F36257">
      <w:pPr>
        <w:rPr>
          <w:rFonts w:ascii="Verdana" w:hAnsi="Verdana"/>
          <w:szCs w:val="21"/>
        </w:rPr>
      </w:pPr>
    </w:p>
    <w:p w14:paraId="25471096" w14:textId="77777777" w:rsidR="001E604E" w:rsidRPr="003F2C8C" w:rsidRDefault="001E604E" w:rsidP="003F2C8C">
      <w:pPr>
        <w:pStyle w:val="1"/>
        <w:numPr>
          <w:ilvl w:val="0"/>
          <w:numId w:val="11"/>
        </w:numPr>
      </w:pPr>
      <w:bookmarkStart w:id="159" w:name="_Toc426300895"/>
      <w:r w:rsidRPr="003F2C8C">
        <w:t>問題</w:t>
      </w:r>
      <w:bookmarkEnd w:id="159"/>
    </w:p>
    <w:p w14:paraId="32541C17" w14:textId="77777777" w:rsidR="00C8628F" w:rsidRPr="00EC3B7E" w:rsidRDefault="00C8628F" w:rsidP="001E604E">
      <w:pPr>
        <w:rPr>
          <w:rFonts w:ascii="Verdana" w:hAnsi="Verdana"/>
          <w:szCs w:val="21"/>
        </w:rPr>
      </w:pPr>
    </w:p>
    <w:p w14:paraId="5FC670C6" w14:textId="77777777"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14:paraId="5AE154A3" w14:textId="77777777" w:rsidR="00C8628F" w:rsidRDefault="00C8628F" w:rsidP="00C46E81">
      <w:pPr>
        <w:rPr>
          <w:rFonts w:ascii="Verdana" w:hAnsi="Verdana"/>
          <w:szCs w:val="21"/>
        </w:rPr>
      </w:pPr>
    </w:p>
    <w:p w14:paraId="1178E2F6" w14:textId="77777777"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14:paraId="65A7A080" w14:textId="77777777"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14:paraId="6AC543FC" w14:textId="77777777"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14:paraId="2CCE138F" w14:textId="77777777" w:rsidR="00CC4764" w:rsidRPr="00CC4764" w:rsidRDefault="00CC4764" w:rsidP="00CC4764">
      <w:pPr>
        <w:ind w:leftChars="-514" w:left="851" w:hangingChars="919" w:hanging="1930"/>
        <w:rPr>
          <w:rFonts w:ascii="Verdana" w:hAnsi="Verdana"/>
          <w:szCs w:val="21"/>
        </w:rPr>
      </w:pPr>
      <w:r w:rsidRPr="00CC4764">
        <w:rPr>
          <w:rFonts w:ascii="Verdana" w:hAnsi="Verdana"/>
          <w:szCs w:val="21"/>
        </w:rPr>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14:paraId="78D115E9" w14:textId="77777777"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084277FF" w14:textId="77777777"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790217EC" w14:textId="77777777" w:rsidR="00CC4764" w:rsidRDefault="00CC4764" w:rsidP="004375C6">
      <w:pPr>
        <w:ind w:leftChars="405" w:left="2961" w:hanging="2111"/>
        <w:rPr>
          <w:rFonts w:ascii="Verdana" w:hAnsi="Verdana"/>
        </w:rPr>
      </w:pPr>
      <w:r w:rsidRPr="00034F14">
        <w:rPr>
          <w:rFonts w:ascii="Verdana" w:hAnsi="Verdana"/>
        </w:rPr>
        <w:t>@anscol</w:t>
      </w:r>
      <w:r w:rsidRPr="00034F14">
        <w:rPr>
          <w:rFonts w:ascii="Verdana" w:hAnsi="Verdana"/>
        </w:rPr>
        <w:tab/>
      </w:r>
      <w:r w:rsidR="00533E3B" w:rsidRPr="007863B2">
        <w:rPr>
          <w:rFonts w:ascii="Verdana" w:hAnsi="Verdana" w:hint="eastAsia"/>
          <w:highlight w:val="green"/>
        </w:rPr>
        <w:t>数学以外の</w:t>
      </w:r>
      <w:r w:rsidRPr="007863B2">
        <w:rPr>
          <w:rFonts w:ascii="Verdana" w:hAnsi="Verdana"/>
          <w:highlight w:val="green"/>
        </w:rPr>
        <w:t>問題</w:t>
      </w:r>
      <w:r w:rsidR="00965965" w:rsidRPr="007863B2">
        <w:rPr>
          <w:rFonts w:ascii="Verdana" w:hAnsi="Verdana" w:hint="eastAsia"/>
          <w:highlight w:val="green"/>
        </w:rPr>
        <w:t>では、</w:t>
      </w:r>
      <w:r w:rsidR="007863B2" w:rsidRPr="007863B2">
        <w:rPr>
          <w:rFonts w:ascii="Verdana" w:hAnsi="Verdana"/>
          <w:highlight w:val="green"/>
        </w:rPr>
        <w:t>minimal</w:t>
      </w:r>
      <w:r w:rsidR="007863B2" w:rsidRPr="007863B2">
        <w:rPr>
          <w:rFonts w:ascii="Verdana" w:hAnsi="Verdana"/>
          <w:highlight w:val="green"/>
        </w:rPr>
        <w:t>属性が</w:t>
      </w:r>
      <w:r w:rsidR="007863B2" w:rsidRPr="007863B2">
        <w:rPr>
          <w:rFonts w:ascii="Verdana" w:hAnsi="Verdana"/>
          <w:highlight w:val="green"/>
        </w:rPr>
        <w:t>yes</w:t>
      </w:r>
      <w:r w:rsidR="007863B2" w:rsidRPr="007863B2">
        <w:rPr>
          <w:rFonts w:ascii="Verdana" w:hAnsi="Verdana"/>
          <w:highlight w:val="green"/>
        </w:rPr>
        <w:t>の場合</w:t>
      </w:r>
      <w:r w:rsidR="007863B2" w:rsidRPr="007863B2">
        <w:rPr>
          <w:rFonts w:ascii="Verdana" w:hAnsi="Verdana" w:hint="eastAsia"/>
          <w:highlight w:val="green"/>
        </w:rPr>
        <w:t>に、</w:t>
      </w:r>
      <w:r w:rsidR="00965965" w:rsidRPr="007863B2">
        <w:rPr>
          <w:rFonts w:ascii="Verdana" w:hAnsi="Verdana" w:hint="eastAsia"/>
          <w:highlight w:val="green"/>
        </w:rPr>
        <w:t>対</w:t>
      </w:r>
      <w:r w:rsidR="00965965" w:rsidRPr="0060779F">
        <w:rPr>
          <w:rFonts w:ascii="Verdana" w:hAnsi="Verdana" w:hint="eastAsia"/>
          <w:highlight w:val="green"/>
        </w:rPr>
        <w:t>応する</w:t>
      </w:r>
      <w:r w:rsidRPr="0060779F">
        <w:rPr>
          <w:rFonts w:ascii="Verdana" w:hAnsi="Verdana"/>
          <w:highlight w:val="green"/>
        </w:rPr>
        <w:t>解答欄</w:t>
      </w:r>
      <w:r w:rsidR="00810D7D" w:rsidRPr="0060779F">
        <w:rPr>
          <w:rFonts w:ascii="Verdana" w:hAnsi="Verdana" w:hint="eastAsia"/>
          <w:highlight w:val="green"/>
        </w:rPr>
        <w:t>（</w:t>
      </w:r>
      <w:r w:rsidR="00810D7D" w:rsidRPr="0060779F">
        <w:rPr>
          <w:rFonts w:ascii="Verdana" w:hAnsi="Verdana" w:hint="eastAsia"/>
          <w:highlight w:val="green"/>
        </w:rPr>
        <w:t>&lt;ansColumn&gt;</w:t>
      </w:r>
      <w:r w:rsidR="00810D7D" w:rsidRPr="0060779F">
        <w:rPr>
          <w:rFonts w:ascii="Verdana" w:hAnsi="Verdana" w:hint="eastAsia"/>
          <w:highlight w:val="green"/>
        </w:rPr>
        <w:t>要素）</w:t>
      </w:r>
      <w:r w:rsidRPr="0060779F">
        <w:rPr>
          <w:rFonts w:ascii="Verdana" w:hAnsi="Verdana"/>
          <w:highlight w:val="green"/>
        </w:rPr>
        <w:t>の</w:t>
      </w:r>
      <w:r w:rsidRPr="0060779F">
        <w:rPr>
          <w:rFonts w:ascii="Verdana" w:hAnsi="Verdana"/>
          <w:highlight w:val="green"/>
        </w:rPr>
        <w:t>id</w:t>
      </w:r>
      <w:r w:rsidR="00965965" w:rsidRPr="0060779F">
        <w:rPr>
          <w:rFonts w:ascii="Verdana" w:hAnsi="Verdana" w:hint="eastAsia"/>
          <w:highlight w:val="green"/>
        </w:rPr>
        <w:t>を入れる</w:t>
      </w:r>
      <w:r w:rsidRPr="0060779F">
        <w:rPr>
          <w:rFonts w:ascii="Verdana" w:hAnsi="Verdana"/>
          <w:highlight w:val="green"/>
        </w:rPr>
        <w:t>。</w:t>
      </w:r>
      <w:r w:rsidR="00965965" w:rsidRPr="0060779F">
        <w:rPr>
          <w:rFonts w:ascii="Verdana" w:hAnsi="Verdana" w:hint="eastAsia"/>
          <w:highlight w:val="green"/>
        </w:rPr>
        <w:t>数学では、</w:t>
      </w:r>
      <w:r w:rsidR="00965965" w:rsidRPr="0060779F">
        <w:rPr>
          <w:rFonts w:ascii="Arial" w:hAnsi="Arial" w:cs="Arial" w:hint="eastAsia"/>
          <w:highlight w:val="green"/>
          <w:shd w:val="clear" w:color="auto" w:fill="FFFFFF"/>
        </w:rPr>
        <w:t>大問番号（半角）の後に、対応する空欄の記号（全角カタカナ）を続けたもの（例：</w:t>
      </w:r>
      <w:r w:rsidR="00965965" w:rsidRPr="0060779F">
        <w:rPr>
          <w:rFonts w:ascii="Arial" w:hAnsi="Arial" w:cs="Arial" w:hint="eastAsia"/>
          <w:highlight w:val="green"/>
          <w:shd w:val="clear" w:color="auto" w:fill="FFFFFF"/>
        </w:rPr>
        <w:t>1</w:t>
      </w:r>
      <w:r w:rsidR="00965965" w:rsidRPr="0060779F">
        <w:rPr>
          <w:rFonts w:ascii="Arial" w:hAnsi="Arial" w:cs="Arial" w:hint="eastAsia"/>
          <w:highlight w:val="green"/>
          <w:shd w:val="clear" w:color="auto" w:fill="FFFFFF"/>
        </w:rPr>
        <w:t>ア、</w:t>
      </w:r>
      <w:r w:rsidR="00965965" w:rsidRPr="0060779F">
        <w:rPr>
          <w:rFonts w:ascii="Arial" w:hAnsi="Arial" w:cs="Arial" w:hint="eastAsia"/>
          <w:highlight w:val="green"/>
          <w:shd w:val="clear" w:color="auto" w:fill="FFFFFF"/>
        </w:rPr>
        <w:t>4</w:t>
      </w:r>
      <w:r w:rsidR="00965965" w:rsidRPr="0060779F">
        <w:rPr>
          <w:rFonts w:ascii="Arial" w:hAnsi="Arial" w:cs="Arial" w:hint="eastAsia"/>
          <w:highlight w:val="green"/>
          <w:shd w:val="clear" w:color="auto" w:fill="FFFFFF"/>
        </w:rPr>
        <w:t>エ）</w:t>
      </w:r>
      <w:r w:rsidR="0060779F" w:rsidRPr="0060779F">
        <w:rPr>
          <w:rFonts w:ascii="Arial" w:hAnsi="Arial" w:cs="Arial" w:hint="eastAsia"/>
          <w:highlight w:val="green"/>
          <w:shd w:val="clear" w:color="auto" w:fill="FFFFFF"/>
        </w:rPr>
        <w:t>を</w:t>
      </w:r>
      <w:r w:rsidR="00965965" w:rsidRPr="0060779F">
        <w:rPr>
          <w:rFonts w:ascii="Arial" w:hAnsi="Arial" w:cs="Arial" w:hint="eastAsia"/>
          <w:highlight w:val="green"/>
          <w:shd w:val="clear" w:color="auto" w:fill="FFFFFF"/>
        </w:rPr>
        <w:t>入れる。全科目において、問題に対応する</w:t>
      </w:r>
      <w:r w:rsidR="00A70F57" w:rsidRPr="0060779F">
        <w:rPr>
          <w:rFonts w:ascii="Verdana" w:hAnsi="Verdana" w:hint="eastAsia"/>
          <w:highlight w:val="green"/>
        </w:rPr>
        <w:t>解答欄が</w:t>
      </w:r>
      <w:r w:rsidR="00A70F57" w:rsidRPr="0060779F">
        <w:rPr>
          <w:rFonts w:ascii="Verdana" w:hAnsi="Verdana"/>
          <w:highlight w:val="green"/>
        </w:rPr>
        <w:t>複数あ</w:t>
      </w:r>
      <w:r w:rsidR="00A70F57" w:rsidRPr="0060779F">
        <w:rPr>
          <w:rFonts w:ascii="Verdana" w:hAnsi="Verdana" w:hint="eastAsia"/>
          <w:highlight w:val="green"/>
        </w:rPr>
        <w:t>る</w:t>
      </w:r>
      <w:r w:rsidRPr="0060779F">
        <w:rPr>
          <w:rFonts w:ascii="Verdana" w:hAnsi="Verdana"/>
          <w:highlight w:val="green"/>
        </w:rPr>
        <w:t>場合は、「</w:t>
      </w:r>
      <w:r w:rsidRPr="0060779F">
        <w:rPr>
          <w:rFonts w:ascii="Verdana" w:hAnsi="Verdana"/>
          <w:highlight w:val="green"/>
        </w:rPr>
        <w:t>A1 A2</w:t>
      </w:r>
      <w:r w:rsidRPr="0060779F">
        <w:rPr>
          <w:rFonts w:ascii="Verdana" w:hAnsi="Verdan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 xml:space="preserve"> 1</w:t>
      </w:r>
      <w:r w:rsidR="00965965" w:rsidRPr="0060779F">
        <w:rPr>
          <w:rFonts w:ascii="Verdana" w:hAnsi="Verdana" w:hint="eastAsia"/>
          <w:highlight w:val="green"/>
        </w:rPr>
        <w:t>イ」</w:t>
      </w:r>
      <w:r w:rsidRPr="0060779F">
        <w:rPr>
          <w:rFonts w:ascii="Verdana" w:hAnsi="Verdana"/>
          <w:highlight w:val="green"/>
        </w:rPr>
        <w:t>のように、スペースを挟んで</w:t>
      </w:r>
      <w:r w:rsidR="00965965" w:rsidRPr="0060779F">
        <w:rPr>
          <w:rFonts w:ascii="Verdana" w:hAnsi="Verdana" w:hint="eastAsia"/>
          <w:highlight w:val="green"/>
        </w:rPr>
        <w:t>値を</w:t>
      </w:r>
      <w:r w:rsidRPr="0060779F">
        <w:rPr>
          <w:rFonts w:ascii="Verdana" w:hAnsi="Verdana"/>
          <w:highlight w:val="green"/>
        </w:rPr>
        <w:t>複数記入する。</w:t>
      </w:r>
      <w:r w:rsidR="00A70F57" w:rsidRPr="0060779F">
        <w:rPr>
          <w:rFonts w:ascii="Verdana" w:hAnsi="Verdana" w:hint="eastAsia"/>
          <w:highlight w:val="green"/>
        </w:rPr>
        <w:t>ただし、「順不同」の指定がある場合は「</w:t>
      </w:r>
      <w:r w:rsidR="00A70F57" w:rsidRPr="0060779F">
        <w:rPr>
          <w:rFonts w:ascii="Verdana" w:hAnsi="Verdana" w:hint="eastAsia"/>
          <w:highlight w:val="green"/>
        </w:rPr>
        <w:t>A1|A2</w:t>
      </w:r>
      <w:r w:rsidR="00A70F57" w:rsidRPr="0060779F">
        <w:rPr>
          <w:rFonts w:ascii="Verdana" w:hAnsi="Verdana" w:hint="eastAsi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|1</w:t>
      </w:r>
      <w:r w:rsidR="00965965" w:rsidRPr="0060779F">
        <w:rPr>
          <w:rFonts w:ascii="Verdana" w:hAnsi="Verdana" w:hint="eastAsia"/>
          <w:highlight w:val="green"/>
        </w:rPr>
        <w:t>イ」</w:t>
      </w:r>
      <w:r w:rsidR="00A70F57" w:rsidRPr="0060779F">
        <w:rPr>
          <w:rFonts w:ascii="Verdana" w:hAnsi="Verdana" w:hint="eastAsia"/>
          <w:highlight w:val="green"/>
        </w:rPr>
        <w:t>のように縦棒（半角）で区切る。また、</w:t>
      </w:r>
      <w:r w:rsidR="0060779F" w:rsidRPr="0060779F">
        <w:rPr>
          <w:rFonts w:ascii="Verdana" w:hAnsi="Verdana" w:hint="eastAsia"/>
          <w:highlight w:val="green"/>
        </w:rPr>
        <w:t>正しい組み合わせで</w:t>
      </w:r>
      <w:r w:rsidR="00A70F57" w:rsidRPr="0060779F">
        <w:rPr>
          <w:rFonts w:ascii="Verdana" w:hAnsi="Verdana" w:hint="eastAsia"/>
          <w:highlight w:val="green"/>
        </w:rPr>
        <w:t>正解を入れなければ点数が付かない</w:t>
      </w:r>
      <w:r w:rsidR="007863B2">
        <w:rPr>
          <w:rFonts w:ascii="Verdana" w:hAnsi="Verdana" w:hint="eastAsia"/>
          <w:highlight w:val="green"/>
        </w:rPr>
        <w:t>解答欄の組は、</w:t>
      </w:r>
      <w:r w:rsidR="00A70F57" w:rsidRPr="0060779F">
        <w:rPr>
          <w:rFonts w:ascii="Verdana" w:hAnsi="Verdana" w:hint="eastAsia"/>
          <w:highlight w:val="green"/>
        </w:rPr>
        <w:t>「</w:t>
      </w:r>
      <w:r w:rsidR="00A70F57" w:rsidRPr="0060779F">
        <w:rPr>
          <w:rFonts w:ascii="Verdana" w:hAnsi="Verdana" w:hint="eastAsia"/>
          <w:highlight w:val="green"/>
        </w:rPr>
        <w:t>A1,A2</w:t>
      </w:r>
      <w:r w:rsidR="00A70F57" w:rsidRPr="0060779F">
        <w:rPr>
          <w:rFonts w:ascii="Verdana" w:hAnsi="Verdana" w:hint="eastAsia"/>
          <w:highlight w:val="green"/>
        </w:rPr>
        <w:t>」</w:t>
      </w:r>
      <w:r w:rsidR="0060779F" w:rsidRPr="0060779F">
        <w:rPr>
          <w:rFonts w:ascii="Verdana" w:hAnsi="Verdana" w:hint="eastAsia"/>
          <w:highlight w:val="green"/>
        </w:rPr>
        <w:t>「</w:t>
      </w:r>
      <w:r w:rsidR="0060779F" w:rsidRPr="0060779F">
        <w:rPr>
          <w:rFonts w:ascii="Verdana" w:hAnsi="Verdana" w:hint="eastAsia"/>
          <w:highlight w:val="green"/>
        </w:rPr>
        <w:t>1</w:t>
      </w:r>
      <w:r w:rsidR="0060779F" w:rsidRPr="0060779F">
        <w:rPr>
          <w:rFonts w:ascii="Verdana" w:hAnsi="Verdana" w:hint="eastAsia"/>
          <w:highlight w:val="green"/>
        </w:rPr>
        <w:t>ア</w:t>
      </w:r>
      <w:r w:rsidR="0060779F" w:rsidRPr="0060779F">
        <w:rPr>
          <w:rFonts w:ascii="Verdana" w:hAnsi="Verdana" w:hint="eastAsia"/>
          <w:highlight w:val="green"/>
        </w:rPr>
        <w:t>,1</w:t>
      </w:r>
      <w:r w:rsidR="0060779F" w:rsidRPr="0060779F">
        <w:rPr>
          <w:rFonts w:ascii="Verdana" w:hAnsi="Verdana" w:hint="eastAsia"/>
          <w:highlight w:val="green"/>
        </w:rPr>
        <w:t>イ」</w:t>
      </w:r>
      <w:r w:rsidR="00A70F57" w:rsidRPr="0060779F">
        <w:rPr>
          <w:rFonts w:ascii="Verdana" w:hAnsi="Verdana" w:hint="eastAsia"/>
          <w:highlight w:val="green"/>
        </w:rPr>
        <w:t>のようにカンマで区切る。</w:t>
      </w:r>
    </w:p>
    <w:p w14:paraId="605CB1F7" w14:textId="77777777" w:rsidR="007863B2" w:rsidRDefault="007863B2" w:rsidP="007863B2">
      <w:pPr>
        <w:ind w:left="2961"/>
      </w:pPr>
      <w:r w:rsidRPr="007863B2">
        <w:rPr>
          <w:rFonts w:ascii="Verdana" w:hAnsi="Verdana" w:hint="eastAsia"/>
          <w:highlight w:val="green"/>
        </w:rPr>
        <w:t>例：</w:t>
      </w:r>
      <w:r w:rsidRPr="007863B2">
        <w:rPr>
          <w:highlight w:val="green"/>
        </w:rPr>
        <w:t>「大問１</w:t>
      </w:r>
      <w:r w:rsidRPr="007863B2">
        <w:rPr>
          <w:rFonts w:hint="eastAsia"/>
          <w:highlight w:val="green"/>
        </w:rPr>
        <w:t xml:space="preserve">　</w:t>
      </w:r>
      <w:r w:rsidRPr="007863B2">
        <w:rPr>
          <w:highlight w:val="green"/>
        </w:rPr>
        <w:t>3+7=[</w:t>
      </w:r>
      <w:r w:rsidRPr="007863B2">
        <w:rPr>
          <w:highlight w:val="green"/>
        </w:rPr>
        <w:t>アイ</w:t>
      </w:r>
      <w:r w:rsidRPr="007863B2">
        <w:rPr>
          <w:highlight w:val="green"/>
        </w:rPr>
        <w:t>]</w:t>
      </w:r>
      <w:r w:rsidRPr="007863B2">
        <w:rPr>
          <w:highlight w:val="green"/>
        </w:rPr>
        <w:t>、</w:t>
      </w:r>
      <w:r w:rsidRPr="007863B2">
        <w:rPr>
          <w:highlight w:val="green"/>
        </w:rPr>
        <w:t>1+2=[</w:t>
      </w:r>
      <w:r w:rsidRPr="007863B2">
        <w:rPr>
          <w:highlight w:val="green"/>
        </w:rPr>
        <w:t>ウ</w:t>
      </w:r>
      <w:r w:rsidRPr="007863B2">
        <w:rPr>
          <w:highlight w:val="green"/>
        </w:rPr>
        <w:t xml:space="preserve">] </w:t>
      </w:r>
      <w:r w:rsidRPr="007863B2">
        <w:rPr>
          <w:highlight w:val="green"/>
        </w:rPr>
        <w:t>で</w:t>
      </w:r>
      <w:r w:rsidRPr="007863B2">
        <w:rPr>
          <w:rFonts w:hint="eastAsia"/>
          <w:highlight w:val="green"/>
        </w:rPr>
        <w:t>ある。</w:t>
      </w:r>
      <w:r w:rsidRPr="007863B2">
        <w:rPr>
          <w:highlight w:val="green"/>
        </w:rPr>
        <w:t>」のような問題の</w:t>
      </w:r>
      <w:r w:rsidRPr="007863B2">
        <w:rPr>
          <w:highlight w:val="green"/>
        </w:rPr>
        <w:t>anscol</w:t>
      </w:r>
      <w:r w:rsidRPr="007863B2">
        <w:rPr>
          <w:rStyle w:val="il"/>
          <w:rFonts w:ascii="Arial" w:hAnsi="Arial" w:cs="Arial"/>
          <w:color w:val="222222"/>
          <w:sz w:val="22"/>
          <w:highlight w:val="green"/>
          <w:shd w:val="clear" w:color="auto" w:fill="FFFFCC"/>
        </w:rPr>
        <w:t>属性</w:t>
      </w:r>
      <w:r w:rsidRPr="007863B2">
        <w:rPr>
          <w:highlight w:val="green"/>
        </w:rPr>
        <w:t>は</w:t>
      </w:r>
      <w:r w:rsidRPr="007863B2">
        <w:rPr>
          <w:rFonts w:hint="eastAsia"/>
          <w:highlight w:val="green"/>
        </w:rPr>
        <w:t xml:space="preserve">　</w:t>
      </w:r>
      <w:r w:rsidRPr="007863B2">
        <w:rPr>
          <w:highlight w:val="green"/>
        </w:rPr>
        <w:t>anscol="1</w:t>
      </w:r>
      <w:r w:rsidRPr="007863B2">
        <w:rPr>
          <w:highlight w:val="green"/>
        </w:rPr>
        <w:t>ア</w:t>
      </w:r>
      <w:r w:rsidRPr="007863B2">
        <w:rPr>
          <w:highlight w:val="green"/>
        </w:rPr>
        <w:t>,1</w:t>
      </w:r>
      <w:r w:rsidRPr="007863B2">
        <w:rPr>
          <w:highlight w:val="green"/>
        </w:rPr>
        <w:t>イ</w:t>
      </w:r>
      <w:r w:rsidRPr="007863B2">
        <w:rPr>
          <w:highlight w:val="green"/>
        </w:rPr>
        <w:t xml:space="preserve"> 1</w:t>
      </w:r>
      <w:r w:rsidRPr="007863B2">
        <w:rPr>
          <w:highlight w:val="green"/>
        </w:rPr>
        <w:t>ウ</w:t>
      </w:r>
      <w:r w:rsidRPr="007863B2">
        <w:rPr>
          <w:highlight w:val="green"/>
        </w:rPr>
        <w:t>"</w:t>
      </w:r>
      <w:r w:rsidRPr="007863B2">
        <w:rPr>
          <w:rStyle w:val="apple-converted-space"/>
          <w:rFonts w:ascii="Arial" w:hAnsi="Arial" w:cs="Arial" w:hint="eastAsia"/>
          <w:color w:val="222222"/>
          <w:sz w:val="22"/>
          <w:highlight w:val="green"/>
        </w:rPr>
        <w:t xml:space="preserve">　</w:t>
      </w:r>
      <w:r w:rsidRPr="007863B2">
        <w:rPr>
          <w:highlight w:val="green"/>
        </w:rPr>
        <w:t>となります。</w:t>
      </w:r>
    </w:p>
    <w:p w14:paraId="5F244D09" w14:textId="77777777" w:rsidR="007863B2" w:rsidRPr="007863B2" w:rsidRDefault="007863B2" w:rsidP="004375C6">
      <w:pPr>
        <w:ind w:leftChars="405" w:left="2961" w:hanging="2111"/>
        <w:rPr>
          <w:rFonts w:ascii="Verdana" w:hAnsi="Verdana"/>
        </w:rPr>
      </w:pPr>
    </w:p>
    <w:p w14:paraId="0EAC3939" w14:textId="77777777" w:rsidR="00CC4764" w:rsidRPr="00CC4764" w:rsidRDefault="00CC4764" w:rsidP="00C46E81">
      <w:pPr>
        <w:rPr>
          <w:rFonts w:ascii="Verdana"/>
          <w:szCs w:val="21"/>
        </w:rPr>
      </w:pPr>
    </w:p>
    <w:p w14:paraId="001C0937" w14:textId="77777777"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14:paraId="4E9A3DB9" w14:textId="77777777" w:rsidR="00C8628F" w:rsidRPr="00EC3B7E" w:rsidRDefault="00C8628F" w:rsidP="001E604E">
      <w:pPr>
        <w:rPr>
          <w:rFonts w:ascii="Verdana" w:hAnsi="Verdana"/>
          <w:szCs w:val="21"/>
        </w:rPr>
      </w:pPr>
    </w:p>
    <w:p w14:paraId="0E3ECBA3" w14:textId="77777777"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14:paraId="1A16DD85" w14:textId="77777777"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14:paraId="7A3CFEB8" w14:textId="77777777"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14:paraId="1104DD05" w14:textId="77777777" w:rsidR="00C46E81" w:rsidRPr="00396FFB" w:rsidRDefault="00C46E81" w:rsidP="00396FFB">
      <w:pPr>
        <w:pStyle w:val="a9"/>
        <w:ind w:leftChars="0" w:left="420"/>
        <w:rPr>
          <w:rFonts w:ascii="Verdana"/>
          <w:szCs w:val="21"/>
        </w:rPr>
      </w:pPr>
      <w:r w:rsidRPr="00C46E81">
        <w:rPr>
          <w:rFonts w:ascii="Verdana" w:hAnsi="Verdana"/>
          <w:szCs w:val="21"/>
        </w:rPr>
        <w:lastRenderedPageBreak/>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14:paraId="029FCC2E" w14:textId="77777777"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14:paraId="4768BF80" w14:textId="77777777"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14:paraId="18877396" w14:textId="77777777"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14:paraId="1F6A030F" w14:textId="77777777"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14:paraId="41040774" w14:textId="77777777"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14:paraId="529EBF09"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14:paraId="2F13AA91" w14:textId="77777777"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14:paraId="20833E8A" w14:textId="77777777"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14:paraId="66030102" w14:textId="77777777"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14:paraId="1C4A9181"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14:paraId="73BCCB4A" w14:textId="77777777"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14:paraId="2CCFD663" w14:textId="77777777"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14:paraId="3C605B39" w14:textId="77777777"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14:paraId="57986994" w14:textId="77777777"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14:paraId="0D1744BC" w14:textId="77777777" w:rsidR="00C8628F" w:rsidRPr="00640AC3" w:rsidRDefault="00C8628F" w:rsidP="00640AC3">
      <w:pPr>
        <w:pStyle w:val="a9"/>
        <w:ind w:leftChars="0" w:left="420"/>
        <w:rPr>
          <w:rFonts w:ascii="Verdana" w:hAnsi="Verdana"/>
          <w:szCs w:val="21"/>
        </w:rPr>
      </w:pPr>
      <w:r w:rsidRPr="00C8628F">
        <w:rPr>
          <w:rFonts w:ascii="Verdana" w:hAnsi="Verdana"/>
          <w:szCs w:val="21"/>
        </w:rPr>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14:paraId="50B49E56" w14:textId="77777777"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14:paraId="3C2B325E" w14:textId="77777777"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14:paraId="603813EB" w14:textId="77777777" w:rsidR="001C35C1" w:rsidRDefault="001C35C1" w:rsidP="001C35C1">
      <w:pPr>
        <w:ind w:left="420"/>
        <w:rPr>
          <w:rFonts w:ascii="Verdana"/>
        </w:rPr>
      </w:pPr>
      <w:r>
        <w:rPr>
          <w:rFonts w:ascii="Verdana" w:hint="eastAsia"/>
        </w:rPr>
        <w:t>&lt;formula&gt;</w:t>
      </w:r>
    </w:p>
    <w:p w14:paraId="6260FB0E" w14:textId="77777777"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14:paraId="3D8C3C60" w14:textId="77777777" w:rsidR="003E145A" w:rsidRPr="001C35C1" w:rsidRDefault="003E145A" w:rsidP="00C8628F">
      <w:pPr>
        <w:pStyle w:val="a9"/>
        <w:ind w:leftChars="0" w:left="420"/>
        <w:rPr>
          <w:rFonts w:ascii="Verdana" w:hAnsi="Verdana"/>
          <w:szCs w:val="21"/>
        </w:rPr>
      </w:pPr>
    </w:p>
    <w:p w14:paraId="47F5051E" w14:textId="77777777" w:rsidR="0091430A" w:rsidRPr="00C8628F" w:rsidRDefault="0091430A" w:rsidP="003E145A">
      <w:pPr>
        <w:pStyle w:val="a9"/>
        <w:keepNext/>
        <w:numPr>
          <w:ilvl w:val="0"/>
          <w:numId w:val="5"/>
        </w:numPr>
        <w:ind w:leftChars="0"/>
        <w:rPr>
          <w:rFonts w:ascii="Verdana" w:hAnsi="Verdana"/>
          <w:szCs w:val="21"/>
        </w:rPr>
      </w:pPr>
      <w:bookmarkStart w:id="160" w:name="_Ref291064422"/>
      <w:r w:rsidRPr="00C8628F">
        <w:rPr>
          <w:rFonts w:ascii="Verdana" w:hAnsi="Verdana"/>
          <w:szCs w:val="21"/>
        </w:rPr>
        <w:lastRenderedPageBreak/>
        <w:t>例：</w:t>
      </w:r>
      <w:r w:rsidR="00EC3B7E" w:rsidRPr="00C8628F">
        <w:rPr>
          <w:rFonts w:ascii="Verdana" w:hAnsi="Verdana"/>
          <w:szCs w:val="21"/>
        </w:rPr>
        <w:t>問題が入れ子になっている場合</w:t>
      </w:r>
      <w:bookmarkEnd w:id="160"/>
    </w:p>
    <w:p w14:paraId="1DD22C5D" w14:textId="77777777" w:rsidR="00EC3B7E" w:rsidRPr="00EC3B7E" w:rsidRDefault="00627C0E" w:rsidP="003E145A">
      <w:pPr>
        <w:keepNext/>
        <w:rPr>
          <w:rFonts w:ascii="Verdana" w:hAnsi="Verdana"/>
          <w:szCs w:val="21"/>
        </w:rPr>
      </w:pPr>
      <w:r>
        <mc:AlternateContent>
          <mc:Choice Requires="wps">
            <w:drawing>
              <wp:inline distT="0" distB="0" distL="0" distR="0" wp14:anchorId="09D189F7" wp14:editId="46A67371">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4ACC7810" w14:textId="77777777" w:rsidR="004303D4" w:rsidRPr="00272B6F" w:rsidRDefault="004303D4"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4303D4" w:rsidRPr="00272B6F" w:rsidRDefault="004303D4"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4303D4" w:rsidRPr="0073553E" w:rsidRDefault="004303D4"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4303D4" w:rsidRDefault="004303D4"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4303D4" w:rsidRPr="0073553E" w:rsidRDefault="004303D4"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4303D4" w:rsidRPr="00272B6F" w:rsidRDefault="004303D4"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5CC50469" w14:textId="77777777" w:rsidR="004303D4" w:rsidRPr="00272B6F" w:rsidRDefault="004303D4" w:rsidP="00EC3B7E">
                            <w:pPr>
                              <w:rPr>
                                <w:rFonts w:ascii="Verdana" w:hAnsi="Verdana"/>
                                <w:b/>
                                <w:sz w:val="18"/>
                                <w:szCs w:val="18"/>
                              </w:rPr>
                            </w:pPr>
                            <w:r w:rsidRPr="00272B6F">
                              <w:rPr>
                                <w:rFonts w:ascii="Verdana" w:hAnsi="Verdana"/>
                                <w:b/>
                                <w:sz w:val="18"/>
                                <w:szCs w:val="18"/>
                              </w:rPr>
                              <w:t>&lt;/question&gt;</w:t>
                            </w:r>
                          </w:p>
                          <w:p w14:paraId="0D4725C9"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7D814A3C" w14:textId="77777777" w:rsidR="004303D4" w:rsidRPr="00272B6F" w:rsidRDefault="004303D4"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w:pict>
              <v:shape w14:anchorId="09D189F7" id="Text Box 14"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">
                <v:textbox style="mso-fit-shape-to-text:t">
                  <w:txbxContent>
                    <w:p w14:paraId="4ACC7810" w14:textId="77777777" w:rsidR="004303D4" w:rsidRPr="00272B6F" w:rsidRDefault="004303D4"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4303D4" w:rsidRPr="00272B6F" w:rsidRDefault="004303D4"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4303D4" w:rsidRPr="0073553E" w:rsidRDefault="004303D4"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4303D4" w:rsidRDefault="004303D4"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4303D4" w:rsidRPr="0073553E" w:rsidRDefault="004303D4"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4303D4" w:rsidRPr="00272B6F" w:rsidRDefault="004303D4"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5CC50469" w14:textId="77777777" w:rsidR="004303D4" w:rsidRPr="00272B6F" w:rsidRDefault="004303D4" w:rsidP="00EC3B7E">
                      <w:pPr>
                        <w:rPr>
                          <w:rFonts w:ascii="Verdana" w:hAnsi="Verdana"/>
                          <w:b/>
                          <w:sz w:val="18"/>
                          <w:szCs w:val="18"/>
                        </w:rPr>
                      </w:pPr>
                      <w:r w:rsidRPr="00272B6F">
                        <w:rPr>
                          <w:rFonts w:ascii="Verdana" w:hAnsi="Verdana"/>
                          <w:b/>
                          <w:sz w:val="18"/>
                          <w:szCs w:val="18"/>
                        </w:rPr>
                        <w:t>&lt;/question&gt;</w:t>
                      </w:r>
                    </w:p>
                    <w:p w14:paraId="0D4725C9"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7D814A3C" w14:textId="77777777" w:rsidR="004303D4" w:rsidRPr="00272B6F" w:rsidRDefault="004303D4" w:rsidP="00EC3B7E">
                      <w:pPr>
                        <w:rPr>
                          <w:b/>
                          <w:sz w:val="18"/>
                          <w:szCs w:val="18"/>
                        </w:rPr>
                      </w:pPr>
                      <w:r w:rsidRPr="00272B6F">
                        <w:rPr>
                          <w:rFonts w:ascii="Verdana" w:hAnsi="Verdana"/>
                          <w:b/>
                          <w:sz w:val="18"/>
                          <w:szCs w:val="18"/>
                        </w:rPr>
                        <w:t>&lt;/question&gt;</w:t>
                      </w:r>
                    </w:p>
                  </w:txbxContent>
                </v:textbox>
                <w10:anchorlock/>
              </v:shape>
            </w:pict>
          </mc:Fallback>
        </mc:AlternateContent>
      </w:r>
    </w:p>
    <w:p w14:paraId="22FCA4CF" w14:textId="77777777"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14:paraId="514B5571" w14:textId="77777777" w:rsidR="009A2265" w:rsidRPr="00C8628F" w:rsidRDefault="009A2265" w:rsidP="003E145A">
      <w:pPr>
        <w:pStyle w:val="a9"/>
        <w:keepNext/>
        <w:numPr>
          <w:ilvl w:val="0"/>
          <w:numId w:val="5"/>
        </w:numPr>
        <w:ind w:leftChars="0"/>
        <w:rPr>
          <w:rFonts w:ascii="Verdana" w:hAnsi="Verdana"/>
          <w:szCs w:val="21"/>
        </w:rPr>
      </w:pPr>
      <w:bookmarkStart w:id="161"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161"/>
    <w:p w14:paraId="5219AB63" w14:textId="77777777" w:rsidR="000E11FD" w:rsidRPr="00EC3B7E" w:rsidRDefault="00627C0E" w:rsidP="003E145A">
      <w:pPr>
        <w:keepNext/>
        <w:rPr>
          <w:rFonts w:ascii="Verdana" w:hAnsi="Verdana"/>
          <w:szCs w:val="21"/>
        </w:rPr>
      </w:pPr>
      <w:r>
        <mc:AlternateContent>
          <mc:Choice Requires="wps">
            <w:drawing>
              <wp:inline distT="0" distB="0" distL="0" distR="0" wp14:anchorId="7AA77E0E" wp14:editId="069BCE49">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6AA988BF" w14:textId="77777777" w:rsidR="004303D4" w:rsidRDefault="004303D4"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4303D4" w:rsidRPr="000E11FD" w:rsidRDefault="004303D4"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4303D4" w:rsidRPr="000E11FD" w:rsidRDefault="004303D4"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4303D4" w:rsidRPr="000E11FD" w:rsidRDefault="004303D4"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4303D4" w:rsidRPr="000E11FD" w:rsidRDefault="004303D4"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4303D4" w:rsidRPr="0073553E" w:rsidRDefault="004303D4"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4303D4" w:rsidRDefault="004303D4"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4303D4" w:rsidRPr="0073553E" w:rsidRDefault="004303D4"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4303D4" w:rsidRDefault="004303D4"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4303D4" w:rsidRPr="0073553E" w:rsidRDefault="004303D4"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4303D4" w:rsidRDefault="004303D4" w:rsidP="000E11FD">
                            <w:pPr>
                              <w:rPr>
                                <w:sz w:val="18"/>
                                <w:szCs w:val="18"/>
                              </w:rPr>
                            </w:pPr>
                            <w:r>
                              <w:rPr>
                                <w:rFonts w:hint="eastAsia"/>
                                <w:sz w:val="18"/>
                                <w:szCs w:val="18"/>
                              </w:rPr>
                              <w:t>（中略）</w:t>
                            </w:r>
                          </w:p>
                          <w:p w14:paraId="20935864" w14:textId="77777777" w:rsidR="004303D4" w:rsidRDefault="004303D4"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4303D4" w:rsidRDefault="004303D4"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4303D4" w:rsidRDefault="004303D4"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4303D4" w:rsidRPr="0073553E" w:rsidRDefault="004303D4"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4303D4" w:rsidRDefault="004303D4" w:rsidP="009A2265">
                            <w:pPr>
                              <w:rPr>
                                <w:sz w:val="18"/>
                                <w:szCs w:val="18"/>
                              </w:rPr>
                            </w:pPr>
                            <w:r>
                              <w:rPr>
                                <w:rFonts w:hint="eastAsia"/>
                                <w:sz w:val="18"/>
                                <w:szCs w:val="18"/>
                              </w:rPr>
                              <w:t>（中略）</w:t>
                            </w:r>
                          </w:p>
                          <w:p w14:paraId="7F7B8F01" w14:textId="77777777" w:rsidR="004303D4" w:rsidRPr="009A2265" w:rsidRDefault="004303D4" w:rsidP="000E11FD">
                            <w:pPr>
                              <w:rPr>
                                <w:rFonts w:ascii="Verdana" w:hAnsi="Verdana"/>
                                <w:sz w:val="18"/>
                                <w:szCs w:val="18"/>
                              </w:rPr>
                            </w:pPr>
                            <w:r w:rsidRPr="009A2265">
                              <w:rPr>
                                <w:rFonts w:ascii="Verdana" w:hAnsi="Verdana"/>
                                <w:sz w:val="18"/>
                                <w:szCs w:val="18"/>
                              </w:rPr>
                              <w:t>&lt;/data&gt;</w:t>
                            </w:r>
                          </w:p>
                          <w:p w14:paraId="422A222F" w14:textId="77777777" w:rsidR="004303D4" w:rsidRPr="009A2265" w:rsidRDefault="004303D4"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7AA77E0E" id="Text Box 13" o:spid="_x0000_s1031"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">
                <v:textbox style="mso-fit-shape-to-text:t">
                  <w:txbxContent>
                    <w:p w14:paraId="6AA988BF" w14:textId="77777777" w:rsidR="004303D4" w:rsidRDefault="004303D4"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4303D4" w:rsidRPr="000E11FD" w:rsidRDefault="004303D4"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4303D4" w:rsidRPr="000E11FD" w:rsidRDefault="004303D4"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4303D4" w:rsidRPr="000E11FD" w:rsidRDefault="004303D4"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4303D4" w:rsidRPr="000E11FD" w:rsidRDefault="004303D4"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4303D4" w:rsidRPr="0073553E" w:rsidRDefault="004303D4"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4303D4" w:rsidRDefault="004303D4"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4303D4" w:rsidRPr="0073553E" w:rsidRDefault="004303D4"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4303D4" w:rsidRDefault="004303D4"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4303D4" w:rsidRPr="0073553E" w:rsidRDefault="004303D4"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4303D4" w:rsidRDefault="004303D4" w:rsidP="000E11FD">
                      <w:pPr>
                        <w:rPr>
                          <w:sz w:val="18"/>
                          <w:szCs w:val="18"/>
                        </w:rPr>
                      </w:pPr>
                      <w:r>
                        <w:rPr>
                          <w:rFonts w:hint="eastAsia"/>
                          <w:sz w:val="18"/>
                          <w:szCs w:val="18"/>
                        </w:rPr>
                        <w:t>（中略）</w:t>
                      </w:r>
                    </w:p>
                    <w:p w14:paraId="20935864" w14:textId="77777777" w:rsidR="004303D4" w:rsidRDefault="004303D4"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4303D4" w:rsidRDefault="004303D4"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4303D4" w:rsidRDefault="004303D4"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4303D4" w:rsidRPr="0073553E" w:rsidRDefault="004303D4"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4303D4" w:rsidRDefault="004303D4" w:rsidP="009A2265">
                      <w:pPr>
                        <w:rPr>
                          <w:sz w:val="18"/>
                          <w:szCs w:val="18"/>
                        </w:rPr>
                      </w:pPr>
                      <w:r>
                        <w:rPr>
                          <w:rFonts w:hint="eastAsia"/>
                          <w:sz w:val="18"/>
                          <w:szCs w:val="18"/>
                        </w:rPr>
                        <w:t>（中略）</w:t>
                      </w:r>
                    </w:p>
                    <w:p w14:paraId="7F7B8F01" w14:textId="77777777" w:rsidR="004303D4" w:rsidRPr="009A2265" w:rsidRDefault="004303D4" w:rsidP="000E11FD">
                      <w:pPr>
                        <w:rPr>
                          <w:rFonts w:ascii="Verdana" w:hAnsi="Verdana"/>
                          <w:sz w:val="18"/>
                          <w:szCs w:val="18"/>
                        </w:rPr>
                      </w:pPr>
                      <w:r w:rsidRPr="009A2265">
                        <w:rPr>
                          <w:rFonts w:ascii="Verdana" w:hAnsi="Verdana"/>
                          <w:sz w:val="18"/>
                          <w:szCs w:val="18"/>
                        </w:rPr>
                        <w:t>&lt;/data&gt;</w:t>
                      </w:r>
                    </w:p>
                    <w:p w14:paraId="422A222F" w14:textId="77777777" w:rsidR="004303D4" w:rsidRPr="009A2265" w:rsidRDefault="004303D4"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14:paraId="3DD0DEEA" w14:textId="77777777" w:rsidR="000E11FD" w:rsidRPr="00EC3B7E" w:rsidRDefault="000E11FD" w:rsidP="0091430A">
      <w:pPr>
        <w:rPr>
          <w:rFonts w:ascii="Verdana" w:hAnsi="Verdana"/>
          <w:szCs w:val="21"/>
        </w:rPr>
      </w:pPr>
    </w:p>
    <w:p w14:paraId="11048AB5" w14:textId="77777777" w:rsidR="00C8628F" w:rsidRPr="003F2C8C" w:rsidRDefault="00785321" w:rsidP="003F2C8C">
      <w:pPr>
        <w:pStyle w:val="1"/>
        <w:numPr>
          <w:ilvl w:val="0"/>
          <w:numId w:val="11"/>
        </w:numPr>
      </w:pPr>
      <w:bookmarkStart w:id="162" w:name="_Ref291076647"/>
      <w:bookmarkStart w:id="163" w:name="_Ref291076659"/>
      <w:bookmarkStart w:id="164" w:name="_Ref291076699"/>
      <w:bookmarkStart w:id="165" w:name="_Ref291076709"/>
      <w:bookmarkStart w:id="166" w:name="_Ref291076736"/>
      <w:bookmarkStart w:id="167" w:name="_Ref291076766"/>
      <w:bookmarkStart w:id="168" w:name="_Toc426300896"/>
      <w:r w:rsidRPr="003F2C8C">
        <w:rPr>
          <w:rFonts w:hint="eastAsia"/>
        </w:rPr>
        <w:t>データ</w:t>
      </w:r>
      <w:bookmarkEnd w:id="162"/>
      <w:bookmarkEnd w:id="163"/>
      <w:bookmarkEnd w:id="164"/>
      <w:bookmarkEnd w:id="165"/>
      <w:bookmarkEnd w:id="166"/>
      <w:bookmarkEnd w:id="167"/>
      <w:bookmarkEnd w:id="168"/>
    </w:p>
    <w:p w14:paraId="7649F11B" w14:textId="77777777" w:rsidR="00955D15" w:rsidRDefault="00955D15" w:rsidP="00955D15"/>
    <w:p w14:paraId="0DB39139" w14:textId="77777777"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14:paraId="3CD6E749" w14:textId="77777777" w:rsidR="0040570E" w:rsidRDefault="0040570E" w:rsidP="00CC4675">
      <w:pPr>
        <w:ind w:firstLineChars="100" w:firstLine="210"/>
        <w:rPr>
          <w:rFonts w:ascii="Verdana" w:hAnsi="Verdana"/>
        </w:rPr>
      </w:pPr>
    </w:p>
    <w:p w14:paraId="1B73C279" w14:textId="77777777"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14:paraId="42F86576" w14:textId="77777777"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14:paraId="4E5940F9" w14:textId="2BD91465"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ins w:id="169" w:author="南泰浩" w:date="2015-08-01T17:15:00Z">
        <w:r w:rsidR="001F04AC" w:rsidRPr="00853575">
          <w:rPr>
            <w:rFonts w:ascii="Verdana"/>
            <w:color w:val="00B0F0"/>
            <w:szCs w:val="21"/>
            <w:rPrChange w:id="170" w:author="南泰浩" w:date="2015-08-02T17:28:00Z">
              <w:rPr>
                <w:rFonts w:ascii="Verdana"/>
                <w:szCs w:val="21"/>
              </w:rPr>
            </w:rPrChange>
          </w:rPr>
          <w:t>speech_monolog, speech_conversation</w:t>
        </w:r>
      </w:ins>
      <w:ins w:id="171" w:author="南泰浩" w:date="2015-08-01T17:16:00Z">
        <w:r w:rsidR="001F04AC" w:rsidRPr="00853575">
          <w:rPr>
            <w:rFonts w:ascii="Verdana"/>
            <w:color w:val="00B0F0"/>
            <w:szCs w:val="21"/>
            <w:rPrChange w:id="172" w:author="南泰浩" w:date="2015-08-02T17:28:00Z">
              <w:rPr>
                <w:rFonts w:ascii="Verdana"/>
                <w:szCs w:val="21"/>
              </w:rPr>
            </w:rPrChange>
          </w:rPr>
          <w:t>,</w:t>
        </w:r>
      </w:ins>
      <w:ins w:id="173" w:author="南泰浩" w:date="2015-08-01T17:15:00Z">
        <w:r w:rsidR="001F04AC">
          <w:rPr>
            <w:rFonts w:ascii="Verdana"/>
            <w:szCs w:val="21"/>
          </w:rPr>
          <w:t xml:space="preserve"> </w:t>
        </w:r>
      </w:ins>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14:paraId="511E79E1" w14:textId="77777777" w:rsidR="0040570E" w:rsidRDefault="0040570E" w:rsidP="00CC4675">
      <w:pPr>
        <w:ind w:firstLineChars="100" w:firstLine="210"/>
        <w:rPr>
          <w:rFonts w:ascii="Verdana" w:hAnsi="Verdana"/>
        </w:rPr>
      </w:pPr>
    </w:p>
    <w:p w14:paraId="19369C62" w14:textId="77777777"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14:paraId="5F1A27CD" w14:textId="77777777" w:rsidR="00955D15" w:rsidRPr="00955D15" w:rsidRDefault="00955D15" w:rsidP="00955D15">
      <w:pPr>
        <w:rPr>
          <w:rFonts w:hAnsi="Verdana"/>
        </w:rPr>
      </w:pPr>
    </w:p>
    <w:p w14:paraId="0975D943" w14:textId="77777777"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14:paraId="091CA780" w14:textId="77777777"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14:paraId="2B5289E8" w14:textId="77777777" w:rsidR="003E145A" w:rsidRDefault="003E145A" w:rsidP="00955D15">
      <w:pPr>
        <w:rPr>
          <w:rFonts w:ascii="Verdana" w:hAnsi="Verdana"/>
          <w:szCs w:val="21"/>
        </w:rPr>
      </w:pPr>
    </w:p>
    <w:p w14:paraId="188149CC" w14:textId="77777777"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14:paraId="32F8D9A6" w14:textId="77777777"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390E7E">
        <w:rPr>
          <w:rFonts w:ascii="Verdana" w:hint="eastAsia"/>
          <w:highlight w:val="green"/>
        </w:rPr>
        <w:t>指示および質問の部分と、解答</w:t>
      </w:r>
      <w:r w:rsidR="00390E7E" w:rsidRPr="00390E7E">
        <w:rPr>
          <w:rFonts w:ascii="Verdana" w:hint="eastAsia"/>
          <w:highlight w:val="green"/>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390E7E">
        <w:rPr>
          <w:rFonts w:ascii="Verdana" w:hint="eastAsia"/>
          <w:highlight w:val="green"/>
        </w:rPr>
        <w:t>&lt;instruction&gt;</w:t>
      </w:r>
      <w:r w:rsidR="00390E7E" w:rsidRPr="00390E7E">
        <w:rPr>
          <w:rFonts w:ascii="Verdana" w:hint="eastAsia"/>
          <w:highlight w:val="green"/>
        </w:rPr>
        <w:t>でアノテーションする。</w:t>
      </w:r>
    </w:p>
    <w:p w14:paraId="0FC2742C" w14:textId="77777777" w:rsidR="00597655" w:rsidRPr="00EC3B7E" w:rsidRDefault="00597655" w:rsidP="00955D15">
      <w:pPr>
        <w:rPr>
          <w:rFonts w:ascii="Verdana" w:hAnsi="Verdana"/>
          <w:szCs w:val="21"/>
        </w:rPr>
      </w:pPr>
    </w:p>
    <w:p w14:paraId="31EF7EAC" w14:textId="77777777" w:rsidR="00955D15" w:rsidRPr="00C8628F" w:rsidRDefault="00955D15" w:rsidP="003E145A">
      <w:pPr>
        <w:pStyle w:val="a9"/>
        <w:keepNext/>
        <w:numPr>
          <w:ilvl w:val="0"/>
          <w:numId w:val="5"/>
        </w:numPr>
        <w:ind w:leftChars="0"/>
        <w:rPr>
          <w:rFonts w:ascii="Verdana" w:hAnsi="Verdana"/>
          <w:szCs w:val="21"/>
        </w:rPr>
      </w:pPr>
      <w:bookmarkStart w:id="174"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74"/>
    </w:p>
    <w:p w14:paraId="4BDB5949" w14:textId="77777777" w:rsidR="00955D15" w:rsidRPr="00EC3B7E" w:rsidRDefault="00627C0E" w:rsidP="003E145A">
      <w:pPr>
        <w:keepNext/>
        <w:rPr>
          <w:rFonts w:ascii="Verdana" w:hAnsi="Verdana"/>
          <w:szCs w:val="21"/>
        </w:rPr>
      </w:pPr>
      <w:r>
        <mc:AlternateContent>
          <mc:Choice Requires="wps">
            <w:drawing>
              <wp:inline distT="0" distB="0" distL="0" distR="0" wp14:anchorId="224568EA" wp14:editId="5BD69ACB">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14:paraId="4F98FDE3" w14:textId="77777777" w:rsidR="004303D4" w:rsidRPr="0022503C" w:rsidRDefault="004303D4"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4303D4" w:rsidRPr="00A529C2" w:rsidRDefault="004303D4"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4303D4" w:rsidRPr="0022503C" w:rsidRDefault="004303D4"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4303D4" w:rsidRPr="00A529C2" w:rsidRDefault="004303D4" w:rsidP="00955D15">
                            <w:pPr>
                              <w:rPr>
                                <w:rFonts w:ascii="Verdana" w:hAnsi="Verdana"/>
                                <w:b/>
                                <w:sz w:val="18"/>
                                <w:szCs w:val="18"/>
                              </w:rPr>
                            </w:pPr>
                            <w:r w:rsidRPr="00A529C2">
                              <w:rPr>
                                <w:rFonts w:ascii="Verdana" w:hAnsi="Verdana"/>
                                <w:b/>
                                <w:sz w:val="18"/>
                                <w:szCs w:val="18"/>
                              </w:rPr>
                              <w:t>&lt;/data&gt;</w:t>
                            </w:r>
                          </w:p>
                          <w:p w14:paraId="74FC33C3" w14:textId="77777777" w:rsidR="004303D4" w:rsidRPr="0022503C" w:rsidRDefault="004303D4"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4303D4" w:rsidRDefault="004303D4"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4303D4" w:rsidRPr="0022503C"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4303D4" w:rsidRPr="001E0645" w:rsidRDefault="004303D4"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4303D4" w:rsidRDefault="004303D4"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4303D4" w:rsidRPr="0022503C" w:rsidRDefault="004303D4"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4303D4" w:rsidRDefault="004303D4" w:rsidP="003374D9">
                            <w:pPr>
                              <w:rPr>
                                <w:rFonts w:ascii="Verdana" w:hAnsi="Verdana"/>
                                <w:sz w:val="18"/>
                                <w:szCs w:val="18"/>
                              </w:rPr>
                            </w:pPr>
                            <w:r>
                              <w:rPr>
                                <w:rFonts w:ascii="Verdana" w:hAnsi="Verdana" w:hint="eastAsia"/>
                                <w:sz w:val="18"/>
                                <w:szCs w:val="18"/>
                              </w:rPr>
                              <w:t>&lt;/choices&gt;</w:t>
                            </w:r>
                          </w:p>
                          <w:p w14:paraId="3861CEF3" w14:textId="77777777" w:rsidR="004303D4" w:rsidRPr="0022503C" w:rsidRDefault="004303D4" w:rsidP="00955D15">
                            <w:pPr>
                              <w:rPr>
                                <w:rFonts w:ascii="Verdana" w:hAnsi="Verdana"/>
                                <w:sz w:val="18"/>
                                <w:szCs w:val="18"/>
                              </w:rPr>
                            </w:pPr>
                            <w:r w:rsidRPr="0022503C">
                              <w:rPr>
                                <w:rFonts w:ascii="Verdana" w:hAnsi="Verdana"/>
                                <w:sz w:val="18"/>
                                <w:szCs w:val="18"/>
                              </w:rPr>
                              <w:t>&lt;/question&gt;</w:t>
                            </w:r>
                          </w:p>
                          <w:p w14:paraId="1B4D0D28" w14:textId="77777777" w:rsidR="004303D4" w:rsidRPr="0022503C" w:rsidRDefault="004303D4"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4303D4" w:rsidRPr="0022503C" w:rsidRDefault="004303D4"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w:pict>
              <v:shape w14:anchorId="224568EA" id="Text Box 12" o:spid="_x0000_s1032"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">
                <v:textbox style="mso-fit-shape-to-text:t">
                  <w:txbxContent>
                    <w:p w14:paraId="4F98FDE3" w14:textId="77777777" w:rsidR="004303D4" w:rsidRPr="0022503C" w:rsidRDefault="004303D4"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4303D4" w:rsidRPr="00A529C2" w:rsidRDefault="004303D4"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4303D4" w:rsidRPr="0022503C" w:rsidRDefault="004303D4"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4303D4" w:rsidRPr="00A529C2" w:rsidRDefault="004303D4" w:rsidP="00955D15">
                      <w:pPr>
                        <w:rPr>
                          <w:rFonts w:ascii="Verdana" w:hAnsi="Verdana"/>
                          <w:b/>
                          <w:sz w:val="18"/>
                          <w:szCs w:val="18"/>
                        </w:rPr>
                      </w:pPr>
                      <w:r w:rsidRPr="00A529C2">
                        <w:rPr>
                          <w:rFonts w:ascii="Verdana" w:hAnsi="Verdana"/>
                          <w:b/>
                          <w:sz w:val="18"/>
                          <w:szCs w:val="18"/>
                        </w:rPr>
                        <w:t>&lt;/data&gt;</w:t>
                      </w:r>
                    </w:p>
                    <w:p w14:paraId="74FC33C3" w14:textId="77777777" w:rsidR="004303D4" w:rsidRPr="0022503C" w:rsidRDefault="004303D4"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4303D4" w:rsidRDefault="004303D4"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4303D4" w:rsidRPr="0022503C"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4303D4" w:rsidRPr="001E0645" w:rsidRDefault="004303D4"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4303D4" w:rsidRDefault="004303D4"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4303D4" w:rsidRPr="0022503C" w:rsidRDefault="004303D4"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4303D4" w:rsidRDefault="004303D4" w:rsidP="003374D9">
                      <w:pPr>
                        <w:rPr>
                          <w:rFonts w:ascii="Verdana" w:hAnsi="Verdana"/>
                          <w:sz w:val="18"/>
                          <w:szCs w:val="18"/>
                        </w:rPr>
                      </w:pPr>
                      <w:r>
                        <w:rPr>
                          <w:rFonts w:ascii="Verdana" w:hAnsi="Verdana" w:hint="eastAsia"/>
                          <w:sz w:val="18"/>
                          <w:szCs w:val="18"/>
                        </w:rPr>
                        <w:t>&lt;/choices&gt;</w:t>
                      </w:r>
                    </w:p>
                    <w:p w14:paraId="3861CEF3" w14:textId="77777777" w:rsidR="004303D4" w:rsidRPr="0022503C" w:rsidRDefault="004303D4" w:rsidP="00955D15">
                      <w:pPr>
                        <w:rPr>
                          <w:rFonts w:ascii="Verdana" w:hAnsi="Verdana"/>
                          <w:sz w:val="18"/>
                          <w:szCs w:val="18"/>
                        </w:rPr>
                      </w:pPr>
                      <w:r w:rsidRPr="0022503C">
                        <w:rPr>
                          <w:rFonts w:ascii="Verdana" w:hAnsi="Verdana"/>
                          <w:sz w:val="18"/>
                          <w:szCs w:val="18"/>
                        </w:rPr>
                        <w:t>&lt;/question&gt;</w:t>
                      </w:r>
                    </w:p>
                    <w:p w14:paraId="1B4D0D28" w14:textId="77777777" w:rsidR="004303D4" w:rsidRPr="0022503C" w:rsidRDefault="004303D4"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4303D4" w:rsidRPr="0022503C" w:rsidRDefault="004303D4"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14:paraId="38FD2654" w14:textId="77777777" w:rsidR="00955D15" w:rsidRDefault="00955D15" w:rsidP="00785321"/>
    <w:p w14:paraId="62B43211" w14:textId="77777777"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14:paraId="35F18FF1" w14:textId="77777777" w:rsidR="00955D15" w:rsidRDefault="00955D15" w:rsidP="00955D15">
      <w:pPr>
        <w:rPr>
          <w:rFonts w:ascii="Verdana" w:hAnsi="Verdana"/>
          <w:szCs w:val="21"/>
        </w:rPr>
      </w:pPr>
    </w:p>
    <w:p w14:paraId="0F2BDB42" w14:textId="77777777" w:rsidR="00955D15" w:rsidRPr="006C09F1" w:rsidRDefault="00955D15" w:rsidP="003E145A">
      <w:pPr>
        <w:pStyle w:val="a9"/>
        <w:keepNext/>
        <w:numPr>
          <w:ilvl w:val="0"/>
          <w:numId w:val="5"/>
        </w:numPr>
        <w:ind w:leftChars="0"/>
        <w:rPr>
          <w:rFonts w:ascii="Verdana" w:hAnsi="Verdana"/>
          <w:szCs w:val="21"/>
        </w:rPr>
      </w:pPr>
      <w:bookmarkStart w:id="175" w:name="_Ref291079554"/>
      <w:r w:rsidRPr="006C09F1">
        <w:rPr>
          <w:rFonts w:ascii="Verdana" w:hAnsi="Verdana" w:hint="eastAsia"/>
          <w:szCs w:val="21"/>
        </w:rPr>
        <w:lastRenderedPageBreak/>
        <w:t>例：選択肢の直前に現れる語句</w:t>
      </w:r>
      <w:bookmarkEnd w:id="175"/>
    </w:p>
    <w:p w14:paraId="20872A20" w14:textId="77777777" w:rsidR="00955D15" w:rsidRDefault="00627C0E" w:rsidP="003E145A">
      <w:pPr>
        <w:keepNext/>
        <w:rPr>
          <w:rFonts w:ascii="Verdana" w:hAnsi="Verdana"/>
          <w:szCs w:val="21"/>
        </w:rPr>
      </w:pPr>
      <w:r>
        <mc:AlternateContent>
          <mc:Choice Requires="wps">
            <w:drawing>
              <wp:inline distT="0" distB="0" distL="0" distR="0" wp14:anchorId="52FD4A04" wp14:editId="5A0D6759">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3DFB1B"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4303D4" w:rsidRPr="00272B6F" w:rsidRDefault="004303D4"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4303D4" w:rsidRDefault="004303D4"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4303D4" w:rsidRPr="00272B6F"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4303D4"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4303D4" w:rsidRPr="00272B6F" w:rsidRDefault="004303D4" w:rsidP="00955D15">
                            <w:pPr>
                              <w:rPr>
                                <w:rFonts w:ascii="Verdana" w:hAnsi="Verdana"/>
                                <w:sz w:val="18"/>
                                <w:szCs w:val="18"/>
                              </w:rPr>
                            </w:pPr>
                            <w:r>
                              <w:rPr>
                                <w:rFonts w:ascii="Verdana" w:hAnsi="Verdana" w:hint="eastAsia"/>
                                <w:sz w:val="18"/>
                                <w:szCs w:val="18"/>
                              </w:rPr>
                              <w:t>&lt;/choices&gt;</w:t>
                            </w:r>
                          </w:p>
                          <w:p w14:paraId="5DDB0BC8" w14:textId="77777777" w:rsidR="004303D4" w:rsidRPr="00272B6F" w:rsidRDefault="004303D4" w:rsidP="00955D15">
                            <w:pPr>
                              <w:rPr>
                                <w:rFonts w:ascii="Verdana" w:hAnsi="Verdana"/>
                                <w:sz w:val="18"/>
                                <w:szCs w:val="18"/>
                              </w:rPr>
                            </w:pPr>
                            <w:r w:rsidRPr="00272B6F">
                              <w:rPr>
                                <w:rFonts w:ascii="Verdana" w:hAnsi="Verdana"/>
                                <w:sz w:val="18"/>
                                <w:szCs w:val="18"/>
                              </w:rPr>
                              <w:t>&lt;/question&gt;</w:t>
                            </w:r>
                          </w:p>
                          <w:p w14:paraId="375FF0F7" w14:textId="77777777" w:rsidR="004303D4" w:rsidRPr="00272B6F" w:rsidRDefault="004303D4"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4303D4" w:rsidRPr="00272B6F" w:rsidRDefault="004303D4"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w:pict>
              <v:shape w14:anchorId="52FD4A04" id="Text Box 11"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">
                <v:textbox style="mso-fit-shape-to-text:t">
                  <w:txbxContent>
                    <w:p w14:paraId="4F3DFB1B"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4303D4" w:rsidRPr="00272B6F" w:rsidRDefault="004303D4"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4303D4" w:rsidRDefault="004303D4"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4303D4" w:rsidRPr="00272B6F"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4303D4"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4303D4" w:rsidRPr="00272B6F" w:rsidRDefault="004303D4" w:rsidP="00955D15">
                      <w:pPr>
                        <w:rPr>
                          <w:rFonts w:ascii="Verdana" w:hAnsi="Verdana"/>
                          <w:sz w:val="18"/>
                          <w:szCs w:val="18"/>
                        </w:rPr>
                      </w:pPr>
                      <w:r>
                        <w:rPr>
                          <w:rFonts w:ascii="Verdana" w:hAnsi="Verdana" w:hint="eastAsia"/>
                          <w:sz w:val="18"/>
                          <w:szCs w:val="18"/>
                        </w:rPr>
                        <w:t>&lt;/choices&gt;</w:t>
                      </w:r>
                    </w:p>
                    <w:p w14:paraId="5DDB0BC8" w14:textId="77777777" w:rsidR="004303D4" w:rsidRPr="00272B6F" w:rsidRDefault="004303D4" w:rsidP="00955D15">
                      <w:pPr>
                        <w:rPr>
                          <w:rFonts w:ascii="Verdana" w:hAnsi="Verdana"/>
                          <w:sz w:val="18"/>
                          <w:szCs w:val="18"/>
                        </w:rPr>
                      </w:pPr>
                      <w:r w:rsidRPr="00272B6F">
                        <w:rPr>
                          <w:rFonts w:ascii="Verdana" w:hAnsi="Verdana"/>
                          <w:sz w:val="18"/>
                          <w:szCs w:val="18"/>
                        </w:rPr>
                        <w:t>&lt;/question&gt;</w:t>
                      </w:r>
                    </w:p>
                    <w:p w14:paraId="375FF0F7" w14:textId="77777777" w:rsidR="004303D4" w:rsidRPr="00272B6F" w:rsidRDefault="004303D4"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4303D4" w:rsidRPr="00272B6F" w:rsidRDefault="004303D4" w:rsidP="00955D15">
                      <w:pPr>
                        <w:rPr>
                          <w:sz w:val="18"/>
                          <w:szCs w:val="18"/>
                        </w:rPr>
                      </w:pPr>
                      <w:r w:rsidRPr="00272B6F">
                        <w:rPr>
                          <w:rFonts w:ascii="Verdana" w:hAnsi="Verdana"/>
                          <w:sz w:val="18"/>
                          <w:szCs w:val="18"/>
                        </w:rPr>
                        <w:t>&lt;/question&gt;</w:t>
                      </w:r>
                    </w:p>
                  </w:txbxContent>
                </v:textbox>
                <w10:anchorlock/>
              </v:shape>
            </w:pict>
          </mc:Fallback>
        </mc:AlternateContent>
      </w:r>
    </w:p>
    <w:p w14:paraId="7C67DB79" w14:textId="77777777" w:rsidR="00955D15" w:rsidRDefault="00955D15" w:rsidP="00785321"/>
    <w:p w14:paraId="375BA698" w14:textId="77777777" w:rsidR="00CC549E" w:rsidRPr="00785321" w:rsidRDefault="00CC549E" w:rsidP="00785321"/>
    <w:p w14:paraId="5212F5F3" w14:textId="77777777" w:rsidR="00785321" w:rsidRPr="001A60E1" w:rsidRDefault="00785321" w:rsidP="003F2C8C">
      <w:pPr>
        <w:pStyle w:val="2"/>
        <w:numPr>
          <w:ilvl w:val="1"/>
          <w:numId w:val="11"/>
        </w:numPr>
      </w:pPr>
      <w:bookmarkStart w:id="176" w:name="_Toc426300897"/>
      <w:r w:rsidRPr="001A60E1">
        <w:rPr>
          <w:rFonts w:hint="eastAsia"/>
        </w:rPr>
        <w:t>テキスト</w:t>
      </w:r>
      <w:r w:rsidR="000F390E">
        <w:rPr>
          <w:rFonts w:hint="eastAsia"/>
        </w:rPr>
        <w:t>データ</w:t>
      </w:r>
      <w:bookmarkEnd w:id="176"/>
    </w:p>
    <w:p w14:paraId="3C725839" w14:textId="77777777" w:rsidR="001C42FF" w:rsidRDefault="001C42FF" w:rsidP="0053466B">
      <w:pPr>
        <w:rPr>
          <w:rFonts w:ascii="Verdana" w:hAnsi="Verdana"/>
        </w:rPr>
      </w:pPr>
    </w:p>
    <w:p w14:paraId="09AF6099" w14:textId="77777777"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14:paraId="2819718D" w14:textId="77777777" w:rsidR="00390D83" w:rsidRDefault="00390D83" w:rsidP="0053466B">
      <w:pPr>
        <w:rPr>
          <w:rFonts w:ascii="Verdana" w:hAnsi="Verdana"/>
        </w:rPr>
      </w:pPr>
    </w:p>
    <w:p w14:paraId="7325E8E4" w14:textId="77777777"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14:paraId="1064554A" w14:textId="77777777"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14:paraId="74289F11" w14:textId="77777777"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14:paraId="556B4F4D" w14:textId="77777777"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14:paraId="10CE2E31" w14:textId="77777777" w:rsidR="004350BB" w:rsidRDefault="004350BB" w:rsidP="00E05E48">
      <w:pPr>
        <w:rPr>
          <w:rFonts w:ascii="Verdana" w:hAnsi="Verdana"/>
          <w:szCs w:val="21"/>
        </w:rPr>
      </w:pPr>
    </w:p>
    <w:p w14:paraId="50CED2E2" w14:textId="77777777"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14:paraId="297D1413" w14:textId="77777777" w:rsidR="00CC4675" w:rsidRDefault="00627C0E" w:rsidP="00CC4675">
      <w:pPr>
        <w:keepNext/>
        <w:rPr>
          <w:rFonts w:ascii="Verdana" w:hAnsi="Verdana"/>
          <w:szCs w:val="21"/>
        </w:rPr>
      </w:pPr>
      <w:r>
        <mc:AlternateContent>
          <mc:Choice Requires="wps">
            <w:drawing>
              <wp:inline distT="0" distB="0" distL="0" distR="0" wp14:anchorId="4F42B0C0" wp14:editId="4C839369">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982051" w14:textId="77777777" w:rsidR="004303D4" w:rsidRPr="00CC4675" w:rsidRDefault="004303D4"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4303D4" w:rsidRPr="00CC4675" w:rsidRDefault="004303D4"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4303D4" w:rsidRPr="00CC4675" w:rsidRDefault="004303D4" w:rsidP="00CC4675">
                            <w:pPr>
                              <w:rPr>
                                <w:rFonts w:ascii="Verdana" w:hAnsi="Verdana"/>
                                <w:sz w:val="18"/>
                                <w:szCs w:val="18"/>
                              </w:rPr>
                            </w:pPr>
                          </w:p>
                          <w:p w14:paraId="394B18E6"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4303D4" w:rsidRPr="00CC4675" w:rsidRDefault="004303D4" w:rsidP="00CC4675">
                            <w:pPr>
                              <w:rPr>
                                <w:rFonts w:ascii="Verdana" w:hAnsi="Verdana"/>
                                <w:sz w:val="18"/>
                                <w:szCs w:val="18"/>
                              </w:rPr>
                            </w:pPr>
                          </w:p>
                          <w:p w14:paraId="52B03F83" w14:textId="77777777" w:rsidR="004303D4" w:rsidRPr="00CC4675" w:rsidRDefault="004303D4"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4303D4" w:rsidRPr="00CC4675" w:rsidRDefault="004303D4" w:rsidP="00CC4675">
                            <w:pPr>
                              <w:rPr>
                                <w:rFonts w:ascii="Verdana" w:hAnsi="Verdana"/>
                                <w:sz w:val="18"/>
                                <w:szCs w:val="18"/>
                              </w:rPr>
                            </w:pPr>
                          </w:p>
                          <w:p w14:paraId="57F5E6C1" w14:textId="77777777" w:rsidR="004303D4" w:rsidRPr="00CC4675" w:rsidRDefault="004303D4"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4303D4" w:rsidRPr="00CC4675" w:rsidRDefault="004303D4"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4303D4" w:rsidRPr="00CC4675" w:rsidRDefault="004303D4"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4303D4" w:rsidRPr="00CC4675" w:rsidRDefault="004303D4"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w:pict>
              <v:shape w14:anchorId="4F42B0C0" id="Text Box 10" o:spid="_x0000_s1034"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DdsOEi4CAABaBAAADgAAAAAAAAAAAAAAAAAuAgAAZHJz&#10;L2Uyb0RvYy54bWxQSwECLQAUAAYACAAAACEA5btc49wAAAAFAQAADwAAAAAAAAAAAAAAAACIBAAA&#10;ZHJzL2Rvd25yZXYueG1sUEsFBgAAAAAEAAQA8wAAAJEFAAAAAA==&#10;">
                <v:textbox style="mso-fit-shape-to-text:t">
                  <w:txbxContent>
                    <w:p w14:paraId="4F982051" w14:textId="77777777" w:rsidR="004303D4" w:rsidRPr="00CC4675" w:rsidRDefault="004303D4"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4303D4" w:rsidRPr="00CC4675" w:rsidRDefault="004303D4"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4303D4" w:rsidRPr="00CC4675" w:rsidRDefault="004303D4" w:rsidP="00CC4675">
                      <w:pPr>
                        <w:rPr>
                          <w:rFonts w:ascii="Verdana" w:hAnsi="Verdana"/>
                          <w:sz w:val="18"/>
                          <w:szCs w:val="18"/>
                        </w:rPr>
                      </w:pPr>
                    </w:p>
                    <w:p w14:paraId="394B18E6"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4303D4" w:rsidRPr="00CC4675" w:rsidRDefault="004303D4" w:rsidP="00CC4675">
                      <w:pPr>
                        <w:rPr>
                          <w:rFonts w:ascii="Verdana" w:hAnsi="Verdana"/>
                          <w:sz w:val="18"/>
                          <w:szCs w:val="18"/>
                        </w:rPr>
                      </w:pPr>
                    </w:p>
                    <w:p w14:paraId="52B03F83" w14:textId="77777777" w:rsidR="004303D4" w:rsidRPr="00CC4675" w:rsidRDefault="004303D4"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4303D4" w:rsidRPr="00CC4675" w:rsidRDefault="004303D4" w:rsidP="00CC4675">
                      <w:pPr>
                        <w:rPr>
                          <w:rFonts w:ascii="Verdana" w:hAnsi="Verdana"/>
                          <w:sz w:val="18"/>
                          <w:szCs w:val="18"/>
                        </w:rPr>
                      </w:pPr>
                    </w:p>
                    <w:p w14:paraId="57F5E6C1" w14:textId="77777777" w:rsidR="004303D4" w:rsidRPr="00CC4675" w:rsidRDefault="004303D4"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4303D4" w:rsidRPr="00CC4675" w:rsidRDefault="004303D4"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4303D4" w:rsidRPr="00CC4675" w:rsidRDefault="004303D4"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4303D4" w:rsidRPr="00CC4675" w:rsidRDefault="004303D4"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3E77ECED" w14:textId="77777777" w:rsidR="00CC4675" w:rsidRDefault="00CC4675" w:rsidP="00390D83">
      <w:pPr>
        <w:rPr>
          <w:rFonts w:ascii="Verdana" w:hAnsi="Verdana"/>
          <w:szCs w:val="21"/>
        </w:rPr>
      </w:pPr>
    </w:p>
    <w:p w14:paraId="19C919A4" w14:textId="77777777" w:rsidR="00CC4675" w:rsidRPr="00390D83" w:rsidRDefault="00CC4675" w:rsidP="00390D83">
      <w:pPr>
        <w:rPr>
          <w:rFonts w:ascii="Verdana" w:hAnsi="Verdana"/>
          <w:szCs w:val="21"/>
        </w:rPr>
      </w:pPr>
    </w:p>
    <w:p w14:paraId="52E95E60" w14:textId="77777777" w:rsidR="00785321" w:rsidRPr="003F2C8C" w:rsidRDefault="00785321" w:rsidP="003F2C8C">
      <w:pPr>
        <w:pStyle w:val="2"/>
        <w:numPr>
          <w:ilvl w:val="1"/>
          <w:numId w:val="11"/>
        </w:numPr>
      </w:pPr>
      <w:bookmarkStart w:id="177" w:name="_Toc426300898"/>
      <w:r w:rsidRPr="003F2C8C">
        <w:rPr>
          <w:rFonts w:hint="eastAsia"/>
        </w:rPr>
        <w:t>画像</w:t>
      </w:r>
      <w:r w:rsidR="00CC4675">
        <w:rPr>
          <w:rFonts w:hint="eastAsia"/>
        </w:rPr>
        <w:t>データ</w:t>
      </w:r>
      <w:r w:rsidRPr="003F2C8C">
        <w:rPr>
          <w:rFonts w:hint="eastAsia"/>
        </w:rPr>
        <w:t>（写真、地図、概念図、グラフ等）</w:t>
      </w:r>
      <w:bookmarkEnd w:id="177"/>
    </w:p>
    <w:p w14:paraId="5DD672BF" w14:textId="77777777" w:rsidR="0053466B" w:rsidRDefault="0053466B" w:rsidP="0091430A">
      <w:pPr>
        <w:rPr>
          <w:rFonts w:ascii="Verdana" w:hAnsi="Verdana"/>
          <w:szCs w:val="21"/>
        </w:rPr>
      </w:pPr>
    </w:p>
    <w:p w14:paraId="06FCFC7B" w14:textId="77777777"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14:paraId="326EAE29" w14:textId="77777777" w:rsidR="00CC4675" w:rsidRDefault="00CC4675" w:rsidP="0091430A">
      <w:pPr>
        <w:rPr>
          <w:rFonts w:ascii="Verdana" w:hAnsi="Verdana"/>
        </w:rPr>
      </w:pPr>
    </w:p>
    <w:p w14:paraId="5B1C2C91" w14:textId="77777777"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14:paraId="62E69010" w14:textId="77777777"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14:paraId="4231AA67" w14:textId="77777777"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14:paraId="0662FD2D" w14:textId="77777777" w:rsidR="007E3D28" w:rsidRDefault="007E3D28" w:rsidP="0091430A">
      <w:pPr>
        <w:rPr>
          <w:rFonts w:ascii="Verdana" w:hAnsi="Verdana"/>
          <w:szCs w:val="21"/>
        </w:rPr>
      </w:pPr>
    </w:p>
    <w:p w14:paraId="1E974CF7" w14:textId="77777777"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14:paraId="2D705A40" w14:textId="77777777" w:rsidR="009311B9" w:rsidRDefault="007F60B3" w:rsidP="007E3D28">
      <w:pPr>
        <w:keepNext/>
        <w:rPr>
          <w:rFonts w:ascii="Verdana" w:hAnsi="Verdana"/>
          <w:szCs w:val="21"/>
        </w:rPr>
      </w:pPr>
      <w:r w:rsidRPr="007F60B3">
        <w:rPr>
          <w:rStyle w:val="m1"/>
          <w:rFonts w:hint="eastAsia"/>
          <w:color w:val="auto"/>
        </w:rPr>
        <w:drawing>
          <wp:inline distT="0" distB="0" distL="0" distR="0" wp14:anchorId="6EBAFEEE" wp14:editId="16D2DDD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295FBE4" wp14:editId="3EED31CB">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14:paraId="7F751695" w14:textId="77777777" w:rsidR="004303D4" w:rsidRDefault="004303D4"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4303D4" w:rsidRDefault="004303D4"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4303D4" w:rsidRPr="00CC4675" w:rsidRDefault="004303D4"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4303D4" w:rsidRDefault="004303D4"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4303D4" w:rsidRPr="00CC4675" w:rsidRDefault="004303D4"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3295FBE4" id="Text Box 9" o:spid="_x0000_s1035"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">
                <v:textbox>
                  <w:txbxContent>
                    <w:p w14:paraId="7F751695" w14:textId="77777777" w:rsidR="004303D4" w:rsidRDefault="004303D4"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4303D4" w:rsidRDefault="004303D4"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4303D4" w:rsidRPr="00CC4675" w:rsidRDefault="004303D4"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4303D4" w:rsidRDefault="004303D4"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4303D4" w:rsidRPr="00CC4675" w:rsidRDefault="004303D4"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4A431DC5" w14:textId="77777777" w:rsidR="00232EAF" w:rsidRDefault="00232EAF" w:rsidP="004D63CB">
      <w:pPr>
        <w:jc w:val="right"/>
        <w:rPr>
          <w:rFonts w:ascii="Verdana" w:hAnsi="Verdana"/>
          <w:szCs w:val="21"/>
        </w:rPr>
      </w:pPr>
    </w:p>
    <w:p w14:paraId="0BD9E437" w14:textId="6DC1636D" w:rsidR="004D63CB" w:rsidRPr="00853575" w:rsidRDefault="003D5AE5">
      <w:pPr>
        <w:pStyle w:val="2"/>
        <w:numPr>
          <w:ilvl w:val="1"/>
          <w:numId w:val="11"/>
        </w:numPr>
        <w:rPr>
          <w:ins w:id="178" w:author="南泰浩" w:date="2015-08-01T15:40:00Z"/>
          <w:rFonts w:ascii="Verdana" w:hAnsi="Verdana"/>
          <w:color w:val="00B0F0"/>
          <w:szCs w:val="21"/>
          <w:rPrChange w:id="179" w:author="南泰浩" w:date="2015-08-02T17:27:00Z">
            <w:rPr>
              <w:ins w:id="180" w:author="南泰浩" w:date="2015-08-01T15:40:00Z"/>
              <w:rFonts w:ascii="Verdana" w:hAnsi="Verdana"/>
              <w:szCs w:val="21"/>
            </w:rPr>
          </w:rPrChange>
        </w:rPr>
        <w:pPrChange w:id="181" w:author="南泰浩" w:date="2015-08-01T15:40:00Z">
          <w:pPr/>
        </w:pPrChange>
      </w:pPr>
      <w:bookmarkStart w:id="182" w:name="_Toc426300899"/>
      <w:ins w:id="183" w:author="南泰浩" w:date="2015-08-01T16:09:00Z">
        <w:r w:rsidRPr="00853575">
          <w:rPr>
            <w:rFonts w:ascii="Verdana" w:hAnsi="Verdana" w:hint="eastAsia"/>
            <w:color w:val="00B0F0"/>
            <w:szCs w:val="21"/>
            <w:rPrChange w:id="184" w:author="南泰浩" w:date="2015-08-02T17:27:00Z">
              <w:rPr>
                <w:rFonts w:ascii="Verdana" w:hAnsi="Verdana" w:hint="eastAsia"/>
                <w:szCs w:val="21"/>
              </w:rPr>
            </w:rPrChange>
          </w:rPr>
          <w:t>独話</w:t>
        </w:r>
      </w:ins>
      <w:ins w:id="185" w:author="南泰浩" w:date="2015-08-01T02:30:00Z">
        <w:r w:rsidR="009E0D31" w:rsidRPr="00853575">
          <w:rPr>
            <w:rFonts w:ascii="Verdana" w:hAnsi="Verdana" w:hint="eastAsia"/>
            <w:color w:val="00B0F0"/>
            <w:szCs w:val="21"/>
            <w:rPrChange w:id="186" w:author="南泰浩" w:date="2015-08-02T17:27:00Z">
              <w:rPr>
                <w:rFonts w:hint="eastAsia"/>
              </w:rPr>
            </w:rPrChange>
          </w:rPr>
          <w:t>音声データ</w:t>
        </w:r>
      </w:ins>
      <w:bookmarkEnd w:id="182"/>
    </w:p>
    <w:p w14:paraId="33946579" w14:textId="61DC7E92" w:rsidR="00F446F5" w:rsidRPr="00853575" w:rsidRDefault="00F446F5">
      <w:pPr>
        <w:ind w:firstLineChars="100" w:firstLine="210"/>
        <w:rPr>
          <w:ins w:id="187" w:author="南泰浩" w:date="2015-08-01T15:44:00Z"/>
          <w:rFonts w:ascii="Verdana" w:hAnsi="Verdana"/>
          <w:color w:val="00B0F0"/>
          <w:rPrChange w:id="188" w:author="南泰浩" w:date="2015-08-02T17:27:00Z">
            <w:rPr>
              <w:ins w:id="189" w:author="南泰浩" w:date="2015-08-01T15:44:00Z"/>
              <w:rFonts w:ascii="Verdana" w:hAnsi="Verdana"/>
            </w:rPr>
          </w:rPrChange>
        </w:rPr>
        <w:pPrChange w:id="190" w:author="南泰浩" w:date="2015-08-01T16:43:00Z">
          <w:pPr/>
        </w:pPrChange>
      </w:pPr>
      <w:ins w:id="191" w:author="南泰浩" w:date="2015-08-01T15:44:00Z">
        <w:r w:rsidRPr="00853575">
          <w:rPr>
            <w:rFonts w:ascii="Verdana" w:hAnsi="Verdana" w:hint="eastAsia"/>
            <w:color w:val="00B0F0"/>
            <w:rPrChange w:id="192" w:author="南泰浩" w:date="2015-08-02T17:27:00Z">
              <w:rPr>
                <w:rFonts w:ascii="Verdana" w:hAnsi="Verdana" w:hint="eastAsia"/>
              </w:rPr>
            </w:rPrChange>
          </w:rPr>
          <w:t>リスニングデータは，、</w:t>
        </w:r>
      </w:ins>
      <w:ins w:id="193" w:author="南泰浩" w:date="2015-08-01T15:55:00Z">
        <w:r w:rsidR="00514FE6" w:rsidRPr="00853575">
          <w:rPr>
            <w:rFonts w:ascii="Verdana" w:hAnsi="Verdana" w:hint="eastAsia"/>
            <w:color w:val="00B0F0"/>
            <w:rPrChange w:id="194" w:author="南泰浩" w:date="2015-08-02T17:27:00Z">
              <w:rPr>
                <w:rFonts w:ascii="Verdana" w:hAnsi="Verdana" w:hint="eastAsia"/>
              </w:rPr>
            </w:rPrChange>
          </w:rPr>
          <w:t>いくつかの</w:t>
        </w:r>
      </w:ins>
      <w:ins w:id="195" w:author="南泰浩" w:date="2015-08-01T15:59:00Z">
        <w:r w:rsidR="00514FE6" w:rsidRPr="00853575">
          <w:rPr>
            <w:rFonts w:ascii="Verdana" w:hAnsi="Verdana" w:hint="eastAsia"/>
            <w:color w:val="00B0F0"/>
            <w:rPrChange w:id="196" w:author="南泰浩" w:date="2015-08-02T17:27:00Z">
              <w:rPr>
                <w:rFonts w:ascii="Verdana" w:hAnsi="Verdana" w:hint="eastAsia"/>
              </w:rPr>
            </w:rPrChange>
          </w:rPr>
          <w:t>問題のリスニングデータが含まれているので，各問題ごとの分割</w:t>
        </w:r>
      </w:ins>
      <w:ins w:id="197" w:author="南泰浩" w:date="2015-08-01T16:00:00Z">
        <w:r w:rsidR="00514FE6" w:rsidRPr="00853575">
          <w:rPr>
            <w:rFonts w:ascii="Verdana" w:hAnsi="Verdana" w:hint="eastAsia"/>
            <w:color w:val="00B0F0"/>
            <w:rPrChange w:id="198" w:author="南泰浩" w:date="2015-08-02T17:27:00Z">
              <w:rPr>
                <w:rFonts w:ascii="Verdana" w:hAnsi="Verdana" w:hint="eastAsia"/>
              </w:rPr>
            </w:rPrChange>
          </w:rPr>
          <w:t>する必要がある．</w:t>
        </w:r>
      </w:ins>
      <w:ins w:id="199" w:author="南泰浩" w:date="2015-08-01T15:44:00Z">
        <w:r w:rsidRPr="00853575">
          <w:rPr>
            <w:rFonts w:ascii="Verdana" w:hAnsi="Verdana"/>
            <w:color w:val="00B0F0"/>
            <w:rPrChange w:id="200" w:author="南泰浩" w:date="2015-08-02T17:27:00Z">
              <w:rPr>
                <w:rFonts w:ascii="Verdana" w:hAnsi="Verdana"/>
              </w:rPr>
            </w:rPrChange>
          </w:rPr>
          <w:t>type</w:t>
        </w:r>
        <w:r w:rsidRPr="00853575">
          <w:rPr>
            <w:rFonts w:ascii="Verdana" w:hAnsi="Verdana" w:hint="eastAsia"/>
            <w:color w:val="00B0F0"/>
            <w:rPrChange w:id="201" w:author="南泰浩" w:date="2015-08-02T17:27:00Z">
              <w:rPr>
                <w:rFonts w:ascii="Verdana" w:hAnsi="Verdana" w:hint="eastAsia"/>
              </w:rPr>
            </w:rPrChange>
          </w:rPr>
          <w:t>値として</w:t>
        </w:r>
      </w:ins>
      <w:ins w:id="202" w:author="南泰浩" w:date="2015-08-01T16:43:00Z">
        <w:r w:rsidR="001E6EFD" w:rsidRPr="00853575">
          <w:rPr>
            <w:rFonts w:ascii="Verdana" w:hAnsi="Verdana"/>
            <w:color w:val="00B0F0"/>
            <w:rPrChange w:id="203" w:author="南泰浩" w:date="2015-08-02T17:27:00Z">
              <w:rPr>
                <w:rFonts w:ascii="Verdana" w:hAnsi="Verdana"/>
              </w:rPr>
            </w:rPrChange>
          </w:rPr>
          <w:t>speech_monolog</w:t>
        </w:r>
      </w:ins>
      <w:ins w:id="204" w:author="南泰浩" w:date="2015-08-01T15:44:00Z">
        <w:r w:rsidRPr="00853575">
          <w:rPr>
            <w:rFonts w:ascii="Verdana" w:hAnsi="Verdana" w:hint="eastAsia"/>
            <w:color w:val="00B0F0"/>
            <w:rPrChange w:id="205" w:author="南泰浩" w:date="2015-08-02T17:27:00Z">
              <w:rPr>
                <w:rFonts w:ascii="Verdana" w:hAnsi="Verdana" w:hint="eastAsia"/>
              </w:rPr>
            </w:rPrChange>
          </w:rPr>
          <w:t>を取る。そのような</w:t>
        </w:r>
        <w:r w:rsidRPr="00853575">
          <w:rPr>
            <w:rFonts w:ascii="Verdana" w:hAnsi="Verdana"/>
            <w:color w:val="00B0F0"/>
            <w:rPrChange w:id="206" w:author="南泰浩" w:date="2015-08-02T17:27:00Z">
              <w:rPr>
                <w:rFonts w:ascii="Verdana" w:hAnsi="Verdana"/>
              </w:rPr>
            </w:rPrChange>
          </w:rPr>
          <w:t>&lt;data&gt;</w:t>
        </w:r>
        <w:r w:rsidRPr="00853575">
          <w:rPr>
            <w:rFonts w:ascii="Verdana" w:hAnsi="Verdana" w:hint="eastAsia"/>
            <w:color w:val="00B0F0"/>
            <w:rPrChange w:id="207" w:author="南泰浩" w:date="2015-08-02T17:27:00Z">
              <w:rPr>
                <w:rFonts w:ascii="Verdana" w:hAnsi="Verdana" w:hint="eastAsia"/>
              </w:rPr>
            </w:rPrChange>
          </w:rPr>
          <w:t>要素は以下の要素を含む。</w:t>
        </w:r>
      </w:ins>
    </w:p>
    <w:p w14:paraId="5F05B290" w14:textId="27564C6C" w:rsidR="00F446F5" w:rsidRPr="00853575" w:rsidRDefault="003D5AE5" w:rsidP="00F446F5">
      <w:pPr>
        <w:rPr>
          <w:ins w:id="208" w:author="南泰浩" w:date="2015-08-01T15:44:00Z"/>
          <w:rFonts w:ascii="Verdana" w:hAnsi="Verdana"/>
          <w:color w:val="00B0F0"/>
          <w:szCs w:val="21"/>
          <w:rPrChange w:id="209" w:author="南泰浩" w:date="2015-08-02T17:27:00Z">
            <w:rPr>
              <w:ins w:id="210" w:author="南泰浩" w:date="2015-08-01T15:44:00Z"/>
              <w:rFonts w:ascii="Verdana" w:hAnsi="Verdana"/>
              <w:szCs w:val="21"/>
            </w:rPr>
          </w:rPrChange>
        </w:rPr>
      </w:pPr>
      <w:ins w:id="211" w:author="南泰浩" w:date="2015-08-01T15:44:00Z">
        <w:r w:rsidRPr="00853575">
          <w:rPr>
            <w:rFonts w:ascii="Verdana" w:hAnsi="Verdana"/>
            <w:color w:val="00B0F0"/>
            <w:szCs w:val="21"/>
            <w:rPrChange w:id="212" w:author="南泰浩" w:date="2015-08-02T17:27:00Z">
              <w:rPr>
                <w:rFonts w:ascii="Verdana" w:hAnsi="Verdana"/>
                <w:szCs w:val="21"/>
              </w:rPr>
            </w:rPrChange>
          </w:rPr>
          <w:t>&lt;</w:t>
        </w:r>
      </w:ins>
      <w:ins w:id="213" w:author="南泰浩" w:date="2015-08-02T13:30:00Z">
        <w:r w:rsidR="004E7232" w:rsidRPr="00853575">
          <w:rPr>
            <w:rFonts w:ascii="Verdana" w:hAnsi="Verdana"/>
            <w:color w:val="00B0F0"/>
            <w:szCs w:val="21"/>
            <w:rPrChange w:id="214" w:author="南泰浩" w:date="2015-08-02T17:27:00Z">
              <w:rPr>
                <w:rFonts w:ascii="Verdana" w:hAnsi="Verdana"/>
                <w:szCs w:val="21"/>
              </w:rPr>
            </w:rPrChange>
          </w:rPr>
          <w:t xml:space="preserve">spc </w:t>
        </w:r>
      </w:ins>
      <w:ins w:id="215" w:author="南泰浩" w:date="2015-08-01T15:44:00Z">
        <w:r w:rsidR="00F446F5" w:rsidRPr="00853575">
          <w:rPr>
            <w:rFonts w:ascii="Verdana" w:hAnsi="Verdana"/>
            <w:color w:val="00B0F0"/>
            <w:szCs w:val="21"/>
            <w:rPrChange w:id="216" w:author="南泰浩" w:date="2015-08-02T17:27:00Z">
              <w:rPr>
                <w:rFonts w:ascii="Verdana" w:hAnsi="Verdana"/>
                <w:szCs w:val="21"/>
              </w:rPr>
            </w:rPrChange>
          </w:rPr>
          <w:t>/&gt;</w:t>
        </w:r>
        <w:r w:rsidR="00F446F5" w:rsidRPr="00853575">
          <w:rPr>
            <w:rFonts w:ascii="Verdana" w:hAnsi="Verdana"/>
            <w:color w:val="00B0F0"/>
            <w:szCs w:val="21"/>
            <w:rPrChange w:id="217" w:author="南泰浩" w:date="2015-08-02T17:27:00Z">
              <w:rPr>
                <w:rFonts w:ascii="Verdana" w:hAnsi="Verdana"/>
                <w:szCs w:val="21"/>
              </w:rPr>
            </w:rPrChange>
          </w:rPr>
          <w:tab/>
        </w:r>
        <w:r w:rsidR="00F446F5" w:rsidRPr="00853575">
          <w:rPr>
            <w:rFonts w:ascii="Verdana" w:hAnsi="Verdana"/>
            <w:color w:val="00B0F0"/>
            <w:szCs w:val="21"/>
            <w:rPrChange w:id="218" w:author="南泰浩" w:date="2015-08-02T17:27:00Z">
              <w:rPr>
                <w:rFonts w:ascii="Verdana" w:hAnsi="Verdana"/>
                <w:szCs w:val="21"/>
              </w:rPr>
            </w:rPrChange>
          </w:rPr>
          <w:tab/>
        </w:r>
      </w:ins>
      <w:ins w:id="219" w:author="南泰浩" w:date="2015-08-01T16:09:00Z">
        <w:r w:rsidRPr="00853575">
          <w:rPr>
            <w:rFonts w:ascii="Verdana" w:hAnsi="Verdana" w:hint="eastAsia"/>
            <w:color w:val="00B0F0"/>
            <w:szCs w:val="21"/>
            <w:rPrChange w:id="220" w:author="南泰浩" w:date="2015-08-02T17:27:00Z">
              <w:rPr>
                <w:rFonts w:ascii="Verdana" w:hAnsi="Verdana" w:hint="eastAsia"/>
                <w:szCs w:val="21"/>
              </w:rPr>
            </w:rPrChange>
          </w:rPr>
          <w:t>独話音声</w:t>
        </w:r>
      </w:ins>
    </w:p>
    <w:p w14:paraId="78A035D2" w14:textId="3658EAFC" w:rsidR="00F446F5" w:rsidRPr="00853575" w:rsidRDefault="00F446F5" w:rsidP="00F446F5">
      <w:pPr>
        <w:rPr>
          <w:ins w:id="221" w:author="南泰浩" w:date="2015-08-01T15:44:00Z"/>
          <w:rFonts w:ascii="Verdana" w:hAnsi="Verdana"/>
          <w:color w:val="00B0F0"/>
          <w:szCs w:val="21"/>
          <w:rPrChange w:id="222" w:author="南泰浩" w:date="2015-08-02T17:27:00Z">
            <w:rPr>
              <w:ins w:id="223" w:author="南泰浩" w:date="2015-08-01T15:44:00Z"/>
              <w:rFonts w:ascii="Verdana" w:hAnsi="Verdana"/>
              <w:szCs w:val="21"/>
            </w:rPr>
          </w:rPrChange>
        </w:rPr>
      </w:pPr>
      <w:ins w:id="224" w:author="南泰浩" w:date="2015-08-01T15:44:00Z">
        <w:r w:rsidRPr="00853575">
          <w:rPr>
            <w:rFonts w:ascii="Verdana" w:hAnsi="Verdana"/>
            <w:color w:val="00B0F0"/>
            <w:szCs w:val="21"/>
            <w:rPrChange w:id="225" w:author="南泰浩" w:date="2015-08-02T17:27:00Z">
              <w:rPr>
                <w:rFonts w:ascii="Verdana" w:hAnsi="Verdana"/>
                <w:szCs w:val="21"/>
              </w:rPr>
            </w:rPrChange>
          </w:rPr>
          <w:tab/>
          <w:t>@src</w:t>
        </w:r>
        <w:r w:rsidRPr="00853575">
          <w:rPr>
            <w:rFonts w:ascii="Verdana" w:hAnsi="Verdana"/>
            <w:color w:val="00B0F0"/>
            <w:szCs w:val="21"/>
            <w:rPrChange w:id="226" w:author="南泰浩" w:date="2015-08-02T17:27:00Z">
              <w:rPr>
                <w:rFonts w:ascii="Verdana" w:hAnsi="Verdana"/>
                <w:szCs w:val="21"/>
              </w:rPr>
            </w:rPrChange>
          </w:rPr>
          <w:tab/>
        </w:r>
      </w:ins>
      <w:ins w:id="227" w:author="南泰浩" w:date="2015-08-02T13:29:00Z">
        <w:r w:rsidR="00EF37A6" w:rsidRPr="00853575">
          <w:rPr>
            <w:rFonts w:ascii="Verdana" w:hAnsi="Verdana" w:hint="eastAsia"/>
            <w:color w:val="00B0F0"/>
            <w:szCs w:val="21"/>
            <w:rPrChange w:id="228" w:author="南泰浩" w:date="2015-08-02T17:27:00Z">
              <w:rPr>
                <w:rFonts w:ascii="Verdana" w:hAnsi="Verdana" w:hint="eastAsia"/>
                <w:szCs w:val="21"/>
              </w:rPr>
            </w:rPrChange>
          </w:rPr>
          <w:t>音声</w:t>
        </w:r>
      </w:ins>
      <w:ins w:id="229" w:author="南泰浩" w:date="2015-08-01T15:44:00Z">
        <w:r w:rsidR="003D5AE5" w:rsidRPr="00853575">
          <w:rPr>
            <w:rFonts w:ascii="Verdana" w:hAnsi="Verdana" w:hint="eastAsia"/>
            <w:color w:val="00B0F0"/>
            <w:szCs w:val="21"/>
            <w:rPrChange w:id="230" w:author="南泰浩" w:date="2015-08-02T17:27:00Z">
              <w:rPr>
                <w:rFonts w:ascii="Verdana" w:hAnsi="Verdana" w:hint="eastAsia"/>
                <w:szCs w:val="21"/>
              </w:rPr>
            </w:rPrChange>
          </w:rPr>
          <w:t>のファイル名（拡張子</w:t>
        </w:r>
      </w:ins>
      <w:ins w:id="231" w:author="南泰浩" w:date="2015-08-01T16:09:00Z">
        <w:r w:rsidR="003D5AE5" w:rsidRPr="00853575">
          <w:rPr>
            <w:rFonts w:ascii="Verdana" w:hAnsi="Verdana" w:hint="eastAsia"/>
            <w:color w:val="00B0F0"/>
            <w:szCs w:val="21"/>
            <w:rPrChange w:id="232" w:author="南泰浩" w:date="2015-08-02T17:27:00Z">
              <w:rPr>
                <w:rFonts w:ascii="Verdana" w:hAnsi="Verdana" w:hint="eastAsia"/>
                <w:szCs w:val="21"/>
              </w:rPr>
            </w:rPrChange>
          </w:rPr>
          <w:t xml:space="preserve">　</w:t>
        </w:r>
      </w:ins>
      <w:ins w:id="233" w:author="南泰浩" w:date="2015-08-01T16:43:00Z">
        <w:r w:rsidR="001E6EFD" w:rsidRPr="00853575">
          <w:rPr>
            <w:rFonts w:ascii="Verdana" w:hAnsi="Verdana"/>
            <w:color w:val="00B0F0"/>
            <w:szCs w:val="21"/>
            <w:rPrChange w:id="234" w:author="南泰浩" w:date="2015-08-02T17:27:00Z">
              <w:rPr>
                <w:rFonts w:ascii="Verdana" w:hAnsi="Verdana"/>
                <w:szCs w:val="21"/>
              </w:rPr>
            </w:rPrChange>
          </w:rPr>
          <w:t>flac</w:t>
        </w:r>
      </w:ins>
      <w:ins w:id="235" w:author="南泰浩" w:date="2015-08-01T15:44:00Z">
        <w:r w:rsidRPr="00853575">
          <w:rPr>
            <w:rFonts w:ascii="Verdana" w:hAnsi="Verdana" w:hint="eastAsia"/>
            <w:color w:val="00B0F0"/>
            <w:szCs w:val="21"/>
            <w:rPrChange w:id="236" w:author="南泰浩" w:date="2015-08-02T17:27:00Z">
              <w:rPr>
                <w:rFonts w:ascii="Verdana" w:hAnsi="Verdana" w:hint="eastAsia"/>
                <w:szCs w:val="21"/>
              </w:rPr>
            </w:rPrChange>
          </w:rPr>
          <w:t>）</w:t>
        </w:r>
      </w:ins>
    </w:p>
    <w:p w14:paraId="1A611B5A" w14:textId="7AFF8059" w:rsidR="00F446F5" w:rsidRPr="00853575" w:rsidRDefault="001E6EFD" w:rsidP="00F446F5">
      <w:pPr>
        <w:rPr>
          <w:ins w:id="237" w:author="南泰浩" w:date="2015-08-01T16:55:00Z"/>
          <w:rFonts w:ascii="Verdana" w:hAnsi="Verdana"/>
          <w:color w:val="00B0F0"/>
          <w:szCs w:val="21"/>
          <w:rPrChange w:id="238" w:author="南泰浩" w:date="2015-08-02T17:27:00Z">
            <w:rPr>
              <w:ins w:id="239" w:author="南泰浩" w:date="2015-08-01T16:55:00Z"/>
              <w:rFonts w:ascii="Verdana" w:hAnsi="Verdana"/>
              <w:szCs w:val="21"/>
            </w:rPr>
          </w:rPrChange>
        </w:rPr>
      </w:pPr>
      <w:ins w:id="240" w:author="南泰浩" w:date="2015-08-01T16:49:00Z">
        <w:r w:rsidRPr="00853575">
          <w:rPr>
            <w:rFonts w:ascii="Verdana" w:hAnsi="Verdana" w:hint="eastAsia"/>
            <w:color w:val="00B0F0"/>
            <w:szCs w:val="21"/>
            <w:rPrChange w:id="241" w:author="南泰浩" w:date="2015-08-02T17:27:00Z">
              <w:rPr>
                <w:rFonts w:ascii="Verdana" w:hAnsi="Verdana" w:hint="eastAsia"/>
                <w:szCs w:val="21"/>
              </w:rPr>
            </w:rPrChange>
          </w:rPr>
          <w:t>音声ファイルフォーマットは以下の通りである．</w:t>
        </w:r>
      </w:ins>
    </w:p>
    <w:p w14:paraId="51C5768F" w14:textId="594F18BA" w:rsidR="001E6EFD" w:rsidRPr="00853575" w:rsidRDefault="001E6EFD" w:rsidP="00F446F5">
      <w:pPr>
        <w:rPr>
          <w:ins w:id="242" w:author="南泰浩" w:date="2015-08-01T20:42:00Z"/>
          <w:rFonts w:ascii="Verdana" w:hAnsi="Verdana"/>
          <w:color w:val="00B0F0"/>
          <w:szCs w:val="21"/>
          <w:rPrChange w:id="243" w:author="南泰浩" w:date="2015-08-02T17:27:00Z">
            <w:rPr>
              <w:ins w:id="244" w:author="南泰浩" w:date="2015-08-01T20:42:00Z"/>
              <w:rFonts w:ascii="Verdana" w:hAnsi="Verdana"/>
              <w:szCs w:val="21"/>
            </w:rPr>
          </w:rPrChange>
        </w:rPr>
      </w:pPr>
      <w:ins w:id="245" w:author="南泰浩" w:date="2015-08-01T16:55:00Z">
        <w:r w:rsidRPr="00853575">
          <w:rPr>
            <w:rFonts w:ascii="Verdana" w:hAnsi="Verdana"/>
            <w:color w:val="00B0F0"/>
            <w:szCs w:val="21"/>
            <w:rPrChange w:id="246" w:author="南泰浩" w:date="2015-08-02T17:27:00Z">
              <w:rPr>
                <w:rFonts w:ascii="Verdana" w:hAnsi="Verdana"/>
                <w:szCs w:val="21"/>
              </w:rPr>
            </w:rPrChange>
          </w:rPr>
          <w:tab/>
        </w:r>
        <w:r w:rsidRPr="00853575">
          <w:rPr>
            <w:rFonts w:ascii="Verdana" w:hAnsi="Verdana" w:hint="eastAsia"/>
            <w:color w:val="00B0F0"/>
            <w:szCs w:val="21"/>
            <w:rPrChange w:id="247" w:author="南泰浩" w:date="2015-08-02T17:27:00Z">
              <w:rPr>
                <w:rFonts w:ascii="Verdana" w:hAnsi="Verdana" w:hint="eastAsia"/>
                <w:szCs w:val="21"/>
              </w:rPr>
            </w:rPrChange>
          </w:rPr>
          <w:t>サンプリングレート：１６ｋ</w:t>
        </w:r>
        <w:r w:rsidRPr="00853575">
          <w:rPr>
            <w:rFonts w:ascii="Verdana" w:hAnsi="Verdana"/>
            <w:color w:val="00B0F0"/>
            <w:szCs w:val="21"/>
            <w:rPrChange w:id="248" w:author="南泰浩" w:date="2015-08-02T17:27:00Z">
              <w:rPr>
                <w:rFonts w:ascii="Verdana" w:hAnsi="Verdana"/>
                <w:szCs w:val="21"/>
              </w:rPr>
            </w:rPrChange>
          </w:rPr>
          <w:t>Hz</w:t>
        </w:r>
      </w:ins>
    </w:p>
    <w:p w14:paraId="2CC276A8" w14:textId="42B905FC" w:rsidR="004B3193" w:rsidRPr="00853575" w:rsidRDefault="004B3193" w:rsidP="00F446F5">
      <w:pPr>
        <w:rPr>
          <w:ins w:id="249" w:author="南泰浩" w:date="2015-08-01T20:43:00Z"/>
          <w:rFonts w:ascii="Verdana" w:hAnsi="Verdana"/>
          <w:color w:val="00B0F0"/>
          <w:szCs w:val="21"/>
          <w:rPrChange w:id="250" w:author="南泰浩" w:date="2015-08-02T17:27:00Z">
            <w:rPr>
              <w:ins w:id="251" w:author="南泰浩" w:date="2015-08-01T20:43:00Z"/>
              <w:rFonts w:ascii="Verdana" w:hAnsi="Verdana"/>
              <w:szCs w:val="21"/>
            </w:rPr>
          </w:rPrChange>
        </w:rPr>
      </w:pPr>
      <w:ins w:id="252" w:author="南泰浩" w:date="2015-08-01T20:42:00Z">
        <w:r w:rsidRPr="00853575">
          <w:rPr>
            <w:rFonts w:ascii="Verdana" w:hAnsi="Verdana"/>
            <w:color w:val="00B0F0"/>
            <w:szCs w:val="21"/>
            <w:rPrChange w:id="253" w:author="南泰浩" w:date="2015-08-02T17:27:00Z">
              <w:rPr>
                <w:rFonts w:ascii="Verdana" w:hAnsi="Verdana"/>
                <w:szCs w:val="21"/>
              </w:rPr>
            </w:rPrChange>
          </w:rPr>
          <w:tab/>
        </w:r>
        <w:r w:rsidRPr="00853575">
          <w:rPr>
            <w:rFonts w:ascii="Verdana" w:hAnsi="Verdana" w:hint="eastAsia"/>
            <w:color w:val="00B0F0"/>
            <w:szCs w:val="21"/>
            <w:rPrChange w:id="254" w:author="南泰浩" w:date="2015-08-02T17:27:00Z">
              <w:rPr>
                <w:rFonts w:ascii="Verdana" w:hAnsi="Verdana" w:hint="eastAsia"/>
                <w:szCs w:val="21"/>
              </w:rPr>
            </w:rPrChange>
          </w:rPr>
          <w:t>チャンネル：</w:t>
        </w:r>
      </w:ins>
      <w:ins w:id="255" w:author="南泰浩" w:date="2015-08-01T20:43:00Z">
        <w:r w:rsidRPr="00853575">
          <w:rPr>
            <w:rFonts w:ascii="Verdana" w:hAnsi="Verdana" w:hint="eastAsia"/>
            <w:color w:val="00B0F0"/>
            <w:szCs w:val="21"/>
            <w:rPrChange w:id="256" w:author="南泰浩" w:date="2015-08-02T17:27:00Z">
              <w:rPr>
                <w:rFonts w:ascii="Verdana" w:hAnsi="Verdana" w:hint="eastAsia"/>
                <w:szCs w:val="21"/>
              </w:rPr>
            </w:rPrChange>
          </w:rPr>
          <w:t>モノ</w:t>
        </w:r>
      </w:ins>
    </w:p>
    <w:p w14:paraId="4F2759C8" w14:textId="076F52B7" w:rsidR="004B3193" w:rsidRPr="00853575" w:rsidRDefault="004B3193" w:rsidP="00F446F5">
      <w:pPr>
        <w:rPr>
          <w:ins w:id="257" w:author="南泰浩" w:date="2015-08-02T13:40:00Z"/>
          <w:rFonts w:ascii="Verdana" w:hAnsi="Verdana"/>
          <w:color w:val="00B0F0"/>
          <w:szCs w:val="21"/>
          <w:rPrChange w:id="258" w:author="南泰浩" w:date="2015-08-02T17:27:00Z">
            <w:rPr>
              <w:ins w:id="259" w:author="南泰浩" w:date="2015-08-02T13:40:00Z"/>
              <w:rFonts w:ascii="Verdana" w:hAnsi="Verdana"/>
              <w:szCs w:val="21"/>
            </w:rPr>
          </w:rPrChange>
        </w:rPr>
      </w:pPr>
      <w:ins w:id="260" w:author="南泰浩" w:date="2015-08-01T20:43:00Z">
        <w:r w:rsidRPr="00853575">
          <w:rPr>
            <w:rFonts w:ascii="Verdana" w:hAnsi="Verdana"/>
            <w:color w:val="00B0F0"/>
            <w:szCs w:val="21"/>
            <w:rPrChange w:id="261" w:author="南泰浩" w:date="2015-08-02T17:27:00Z">
              <w:rPr>
                <w:rFonts w:ascii="Verdana" w:hAnsi="Verdana"/>
                <w:szCs w:val="21"/>
              </w:rPr>
            </w:rPrChange>
          </w:rPr>
          <w:tab/>
        </w:r>
        <w:r w:rsidRPr="00853575">
          <w:rPr>
            <w:rFonts w:ascii="Verdana" w:hAnsi="Verdana" w:hint="eastAsia"/>
            <w:color w:val="00B0F0"/>
            <w:szCs w:val="21"/>
            <w:rPrChange w:id="262" w:author="南泰浩" w:date="2015-08-02T17:27:00Z">
              <w:rPr>
                <w:rFonts w:ascii="Verdana" w:hAnsi="Verdana" w:hint="eastAsia"/>
                <w:szCs w:val="21"/>
              </w:rPr>
            </w:rPrChange>
          </w:rPr>
          <w:t>ファイルフォーマット：</w:t>
        </w:r>
        <w:r w:rsidRPr="00853575">
          <w:rPr>
            <w:rFonts w:ascii="Verdana" w:hAnsi="Verdana"/>
            <w:color w:val="00B0F0"/>
            <w:szCs w:val="21"/>
            <w:rPrChange w:id="263" w:author="南泰浩" w:date="2015-08-02T17:27:00Z">
              <w:rPr>
                <w:rFonts w:ascii="Verdana" w:hAnsi="Verdana"/>
                <w:szCs w:val="21"/>
              </w:rPr>
            </w:rPrChange>
          </w:rPr>
          <w:t>flac</w:t>
        </w:r>
      </w:ins>
    </w:p>
    <w:p w14:paraId="09F1B22F" w14:textId="184D5D2A" w:rsidR="00276107" w:rsidRPr="00853575" w:rsidRDefault="00EF3530">
      <w:pPr>
        <w:autoSpaceDE w:val="0"/>
        <w:autoSpaceDN w:val="0"/>
        <w:adjustRightInd w:val="0"/>
        <w:jc w:val="left"/>
        <w:rPr>
          <w:ins w:id="264" w:author="南泰浩" w:date="2015-08-02T13:40:00Z"/>
          <w:rFonts w:ascii="Verdana" w:hAnsi="Verdana"/>
          <w:color w:val="00B0F0"/>
          <w:sz w:val="18"/>
          <w:szCs w:val="18"/>
          <w:rPrChange w:id="265" w:author="南泰浩" w:date="2015-08-02T17:27:00Z">
            <w:rPr>
              <w:ins w:id="266" w:author="南泰浩" w:date="2015-08-02T13:40:00Z"/>
              <w:rFonts w:ascii="Verdana" w:hAnsi="Verdana"/>
              <w:szCs w:val="21"/>
            </w:rPr>
          </w:rPrChange>
        </w:rPr>
        <w:pPrChange w:id="267" w:author="南泰浩" w:date="2015-08-02T13:40:00Z">
          <w:pPr/>
        </w:pPrChange>
      </w:pPr>
      <w:ins w:id="268" w:author="南泰浩" w:date="2015-08-02T13:40:00Z">
        <w:r w:rsidRPr="00853575">
          <w:rPr>
            <w:rFonts w:ascii="Verdana" w:hAnsi="Verdana"/>
            <w:color w:val="00B0F0"/>
            <w:sz w:val="18"/>
            <w:szCs w:val="18"/>
            <w:rPrChange w:id="269" w:author="南泰浩" w:date="2015-08-02T17:27:00Z">
              <w:rPr>
                <w:rFonts w:ascii="Verdana" w:hAnsi="Verdana"/>
                <w:b/>
                <w:sz w:val="18"/>
                <w:szCs w:val="18"/>
              </w:rPr>
            </w:rPrChange>
          </w:rPr>
          <w:t>&lt;caption&gt;</w:t>
        </w:r>
      </w:ins>
      <w:ins w:id="270" w:author="南泰浩" w:date="2015-08-02T13:41:00Z">
        <w:r w:rsidR="00276107" w:rsidRPr="00853575">
          <w:rPr>
            <w:rFonts w:ascii="Verdana" w:hAnsi="Verdana"/>
            <w:color w:val="00B0F0"/>
            <w:sz w:val="18"/>
            <w:szCs w:val="18"/>
            <w:rPrChange w:id="271" w:author="南泰浩" w:date="2015-08-02T17:27:00Z">
              <w:rPr>
                <w:rFonts w:ascii="Verdana" w:hAnsi="Verdana"/>
                <w:sz w:val="18"/>
                <w:szCs w:val="18"/>
              </w:rPr>
            </w:rPrChange>
          </w:rPr>
          <w:t xml:space="preserve"> </w:t>
        </w:r>
      </w:ins>
      <w:ins w:id="272" w:author="南泰浩" w:date="2015-08-02T15:10:00Z">
        <w:r w:rsidR="00276107" w:rsidRPr="00853575">
          <w:rPr>
            <w:rFonts w:ascii="Verdana" w:hAnsi="Verdana" w:hint="eastAsia"/>
            <w:color w:val="00B0F0"/>
            <w:sz w:val="18"/>
            <w:szCs w:val="18"/>
            <w:rPrChange w:id="273" w:author="南泰浩" w:date="2015-08-02T17:27:00Z">
              <w:rPr>
                <w:rFonts w:ascii="Verdana" w:hAnsi="Verdana" w:hint="eastAsia"/>
                <w:sz w:val="18"/>
                <w:szCs w:val="18"/>
              </w:rPr>
            </w:rPrChange>
          </w:rPr>
          <w:t>音声の開始時間と終了時間を</w:t>
        </w:r>
        <w:r w:rsidR="00276107" w:rsidRPr="00853575">
          <w:rPr>
            <w:rFonts w:ascii="Verdana" w:hAnsi="Verdana"/>
            <w:color w:val="00B0F0"/>
            <w:sz w:val="18"/>
            <w:szCs w:val="18"/>
            <w:rPrChange w:id="274" w:author="南泰浩" w:date="2015-08-02T17:27:00Z">
              <w:rPr>
                <w:rFonts w:ascii="Verdana" w:hAnsi="Verdana"/>
                <w:sz w:val="18"/>
                <w:szCs w:val="18"/>
              </w:rPr>
            </w:rPrChange>
          </w:rPr>
          <w:t xml:space="preserve">sec </w:t>
        </w:r>
        <w:r w:rsidR="00276107" w:rsidRPr="00853575">
          <w:rPr>
            <w:rFonts w:ascii="Verdana" w:hAnsi="Verdana" w:hint="eastAsia"/>
            <w:color w:val="00B0F0"/>
            <w:sz w:val="18"/>
            <w:szCs w:val="18"/>
            <w:rPrChange w:id="275" w:author="南泰浩" w:date="2015-08-02T17:27:00Z">
              <w:rPr>
                <w:rFonts w:ascii="Verdana" w:hAnsi="Verdana" w:hint="eastAsia"/>
                <w:sz w:val="18"/>
                <w:szCs w:val="18"/>
              </w:rPr>
            </w:rPrChange>
          </w:rPr>
          <w:t>単位で記述する．</w:t>
        </w:r>
      </w:ins>
    </w:p>
    <w:p w14:paraId="62F098B4" w14:textId="77777777" w:rsidR="001E6EFD" w:rsidRPr="00853575" w:rsidRDefault="001E6EFD" w:rsidP="00F446F5">
      <w:pPr>
        <w:rPr>
          <w:ins w:id="276" w:author="南泰浩" w:date="2015-08-01T15:44:00Z"/>
          <w:rFonts w:ascii="Verdana" w:hAnsi="Verdana"/>
          <w:color w:val="00B0F0"/>
          <w:szCs w:val="21"/>
          <w:rPrChange w:id="277" w:author="南泰浩" w:date="2015-08-02T17:27:00Z">
            <w:rPr>
              <w:ins w:id="278" w:author="南泰浩" w:date="2015-08-01T15:44:00Z"/>
              <w:rFonts w:ascii="Verdana" w:hAnsi="Verdana"/>
              <w:szCs w:val="21"/>
            </w:rPr>
          </w:rPrChange>
        </w:rPr>
      </w:pPr>
    </w:p>
    <w:p w14:paraId="571710AB" w14:textId="77777777" w:rsidR="00284F87" w:rsidRPr="00853575" w:rsidRDefault="004B3193">
      <w:pPr>
        <w:pStyle w:val="a9"/>
        <w:keepNext/>
        <w:numPr>
          <w:ilvl w:val="0"/>
          <w:numId w:val="5"/>
        </w:numPr>
        <w:ind w:leftChars="0"/>
        <w:rPr>
          <w:ins w:id="279" w:author="南泰浩" w:date="2015-08-01T21:05:00Z"/>
          <w:rFonts w:ascii="Verdana" w:hAnsi="Verdana"/>
          <w:color w:val="00B0F0"/>
          <w:szCs w:val="21"/>
          <w:rPrChange w:id="280" w:author="南泰浩" w:date="2015-08-02T17:27:00Z">
            <w:rPr>
              <w:ins w:id="281" w:author="南泰浩" w:date="2015-08-01T21:05:00Z"/>
              <w:rFonts w:ascii="Verdana" w:hAnsi="Verdana"/>
              <w:szCs w:val="21"/>
            </w:rPr>
          </w:rPrChange>
        </w:rPr>
        <w:pPrChange w:id="282" w:author="南泰浩" w:date="2015-08-01T21:05:00Z">
          <w:pPr/>
        </w:pPrChange>
      </w:pPr>
      <w:ins w:id="283" w:author="南泰浩" w:date="2015-08-01T20:43:00Z">
        <w:r w:rsidRPr="00853575">
          <w:rPr>
            <w:rFonts w:ascii="Verdana" w:hAnsi="Verdana" w:hint="eastAsia"/>
            <w:color w:val="00B0F0"/>
            <w:szCs w:val="21"/>
            <w:rPrChange w:id="284" w:author="南泰浩" w:date="2015-08-02T17:27:00Z">
              <w:rPr>
                <w:rFonts w:ascii="Verdana" w:hAnsi="Verdana" w:hint="eastAsia"/>
                <w:szCs w:val="21"/>
              </w:rPr>
            </w:rPrChange>
          </w:rPr>
          <w:t>独話</w:t>
        </w:r>
      </w:ins>
      <w:ins w:id="285" w:author="南泰浩" w:date="2015-08-01T16:01:00Z">
        <w:r w:rsidR="00514FE6" w:rsidRPr="00853575">
          <w:rPr>
            <w:rFonts w:ascii="Verdana" w:hAnsi="Verdana" w:hint="eastAsia"/>
            <w:color w:val="00B0F0"/>
            <w:szCs w:val="21"/>
            <w:rPrChange w:id="286" w:author="南泰浩" w:date="2015-08-02T17:27:00Z">
              <w:rPr>
                <w:rFonts w:ascii="Verdana" w:hAnsi="Verdana" w:hint="eastAsia"/>
                <w:szCs w:val="21"/>
              </w:rPr>
            </w:rPrChange>
          </w:rPr>
          <w:t>音声</w:t>
        </w:r>
      </w:ins>
      <w:ins w:id="287" w:author="南泰浩" w:date="2015-08-01T15:44:00Z">
        <w:r w:rsidR="00F446F5" w:rsidRPr="00853575">
          <w:rPr>
            <w:rFonts w:ascii="Verdana" w:hAnsi="Verdana" w:hint="eastAsia"/>
            <w:color w:val="00B0F0"/>
            <w:szCs w:val="21"/>
            <w:rPrChange w:id="288" w:author="南泰浩" w:date="2015-08-02T17:27:00Z">
              <w:rPr>
                <w:rFonts w:ascii="Verdana" w:hAnsi="Verdana" w:hint="eastAsia"/>
                <w:szCs w:val="21"/>
              </w:rPr>
            </w:rPrChange>
          </w:rPr>
          <w:t>データのアノテーション例。</w:t>
        </w:r>
      </w:ins>
    </w:p>
    <w:p w14:paraId="6990AA4B" w14:textId="02767A58" w:rsidR="00284F87" w:rsidRPr="00853575" w:rsidRDefault="00F446F5">
      <w:pPr>
        <w:keepNext/>
        <w:rPr>
          <w:ins w:id="289" w:author="南泰浩" w:date="2015-08-01T21:05:00Z"/>
          <w:rFonts w:ascii="Verdana" w:hAnsi="Verdana"/>
          <w:color w:val="00B0F0"/>
          <w:szCs w:val="21"/>
          <w:rPrChange w:id="290" w:author="南泰浩" w:date="2015-08-02T17:27:00Z">
            <w:rPr>
              <w:ins w:id="291" w:author="南泰浩" w:date="2015-08-01T21:05:00Z"/>
              <w:rFonts w:ascii="Verdana" w:hAnsi="Verdana"/>
              <w:szCs w:val="21"/>
            </w:rPr>
          </w:rPrChange>
        </w:rPr>
        <w:pPrChange w:id="292" w:author="南泰浩" w:date="2015-08-01T21:05:00Z">
          <w:pPr/>
        </w:pPrChange>
      </w:pPr>
      <w:ins w:id="293" w:author="南泰浩" w:date="2015-08-01T15:44:00Z">
        <w:r w:rsidRPr="00853575">
          <w:rPr>
            <w:color w:val="00B0F0"/>
            <w:rPrChange w:id="294" w:author="南泰浩" w:date="2015-08-02T17:27:00Z">
              <w:rPr/>
            </w:rPrChange>
          </w:rPr>
          <mc:AlternateContent>
            <mc:Choice Requires="wps">
              <w:drawing>
                <wp:inline distT="0" distB="0" distL="0" distR="0" wp14:anchorId="2612350B" wp14:editId="1D4BDD53">
                  <wp:extent cx="5204460" cy="1303020"/>
                  <wp:effectExtent l="0" t="0" r="15240" b="11430"/>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4460" cy="1303020"/>
                          </a:xfrm>
                          <a:prstGeom prst="rect">
                            <a:avLst/>
                          </a:prstGeom>
                          <a:solidFill>
                            <a:srgbClr val="FFFFFF"/>
                          </a:solidFill>
                          <a:ln w="9525">
                            <a:solidFill>
                              <a:srgbClr val="000000"/>
                            </a:solidFill>
                            <a:miter lim="800000"/>
                            <a:headEnd/>
                            <a:tailEnd/>
                          </a:ln>
                        </wps:spPr>
                        <wps:txbx>
                          <w:txbxContent>
                            <w:p w14:paraId="1ACD2C71" w14:textId="107E5C63" w:rsidR="004303D4" w:rsidRPr="00853575" w:rsidRDefault="004303D4" w:rsidP="00F446F5">
                              <w:pPr>
                                <w:rPr>
                                  <w:rFonts w:ascii="Verdana" w:hAnsi="Verdana"/>
                                  <w:color w:val="00B0F0"/>
                                  <w:sz w:val="18"/>
                                  <w:szCs w:val="18"/>
                                  <w:rPrChange w:id="295" w:author="南泰浩" w:date="2015-08-02T17:27:00Z">
                                    <w:rPr>
                                      <w:rFonts w:ascii="Verdana" w:hAnsi="Verdana"/>
                                      <w:b/>
                                      <w:sz w:val="18"/>
                                      <w:szCs w:val="18"/>
                                    </w:rPr>
                                  </w:rPrChange>
                                </w:rPr>
                              </w:pPr>
                              <w:r w:rsidRPr="00853575">
                                <w:rPr>
                                  <w:rFonts w:ascii="Verdana" w:hAnsi="Verdana"/>
                                  <w:color w:val="00B0F0"/>
                                  <w:sz w:val="18"/>
                                  <w:szCs w:val="18"/>
                                  <w:rPrChange w:id="296" w:author="南泰浩" w:date="2015-08-02T17:27:00Z">
                                    <w:rPr>
                                      <w:rFonts w:ascii="Verdana" w:hAnsi="Verdana"/>
                                      <w:b/>
                                      <w:sz w:val="18"/>
                                      <w:szCs w:val="18"/>
                                    </w:rPr>
                                  </w:rPrChange>
                                </w:rPr>
                                <w:t>&lt;data id="d01" type="</w:t>
                              </w:r>
                              <w:ins w:id="297" w:author="南泰浩" w:date="2015-08-01T20:48:00Z">
                                <w:r w:rsidRPr="00853575">
                                  <w:rPr>
                                    <w:rFonts w:ascii="Verdana" w:hAnsi="Verdana"/>
                                    <w:color w:val="00B0F0"/>
                                    <w:sz w:val="18"/>
                                    <w:szCs w:val="18"/>
                                    <w:rPrChange w:id="298" w:author="南泰浩" w:date="2015-08-02T17:27:00Z">
                                      <w:rPr>
                                        <w:rFonts w:ascii="Verdana" w:hAnsi="Verdana"/>
                                        <w:b/>
                                        <w:sz w:val="18"/>
                                        <w:szCs w:val="18"/>
                                      </w:rPr>
                                    </w:rPrChange>
                                  </w:rPr>
                                  <w:t>speech_monolog</w:t>
                                </w:r>
                              </w:ins>
                              <w:del w:id="299" w:author="南泰浩" w:date="2015-08-01T20:48:00Z">
                                <w:r w:rsidRPr="00853575" w:rsidDel="004B3193">
                                  <w:rPr>
                                    <w:rFonts w:ascii="Verdana" w:hAnsi="Verdana"/>
                                    <w:color w:val="00B0F0"/>
                                    <w:sz w:val="18"/>
                                    <w:szCs w:val="18"/>
                                    <w:rPrChange w:id="300" w:author="南泰浩" w:date="2015-08-02T17:27:00Z">
                                      <w:rPr>
                                        <w:rFonts w:ascii="Verdana" w:hAnsi="Verdana"/>
                                        <w:b/>
                                        <w:sz w:val="18"/>
                                        <w:szCs w:val="18"/>
                                      </w:rPr>
                                    </w:rPrChange>
                                  </w:rPr>
                                  <w:delText>image</w:delText>
                                </w:r>
                              </w:del>
                              <w:r w:rsidRPr="00853575">
                                <w:rPr>
                                  <w:rFonts w:ascii="Verdana" w:hAnsi="Verdana"/>
                                  <w:color w:val="00B0F0"/>
                                  <w:sz w:val="18"/>
                                  <w:szCs w:val="18"/>
                                  <w:rPrChange w:id="301" w:author="南泰浩" w:date="2015-08-02T17:27:00Z">
                                    <w:rPr>
                                      <w:rFonts w:ascii="Verdana" w:hAnsi="Verdana"/>
                                      <w:b/>
                                      <w:sz w:val="18"/>
                                      <w:szCs w:val="18"/>
                                    </w:rPr>
                                  </w:rPrChange>
                                </w:rPr>
                                <w:t>”&gt;</w:t>
                              </w:r>
                            </w:p>
                            <w:p w14:paraId="4C2EB6CE" w14:textId="1653C96F" w:rsidR="004303D4" w:rsidRPr="00853575" w:rsidRDefault="004303D4" w:rsidP="00F446F5">
                              <w:pPr>
                                <w:rPr>
                                  <w:rFonts w:ascii="Verdana" w:hAnsi="Verdana"/>
                                  <w:color w:val="00B0F0"/>
                                  <w:sz w:val="18"/>
                                  <w:szCs w:val="18"/>
                                  <w:rPrChange w:id="302" w:author="南泰浩" w:date="2015-08-02T17:27:00Z">
                                    <w:rPr>
                                      <w:rFonts w:ascii="Verdana" w:hAnsi="Verdana"/>
                                      <w:b/>
                                      <w:sz w:val="18"/>
                                      <w:szCs w:val="18"/>
                                    </w:rPr>
                                  </w:rPrChange>
                                </w:rPr>
                              </w:pPr>
                              <w:r w:rsidRPr="00853575">
                                <w:rPr>
                                  <w:rFonts w:ascii="Verdana" w:hAnsi="Verdana"/>
                                  <w:color w:val="00B0F0"/>
                                  <w:sz w:val="18"/>
                                  <w:szCs w:val="18"/>
                                  <w:rPrChange w:id="303" w:author="南泰浩" w:date="2015-08-02T17:27:00Z">
                                    <w:rPr>
                                      <w:rFonts w:ascii="Verdana" w:hAnsi="Verdana"/>
                                      <w:b/>
                                      <w:sz w:val="18"/>
                                      <w:szCs w:val="18"/>
                                    </w:rPr>
                                  </w:rPrChange>
                                </w:rPr>
                                <w:t>&lt;</w:t>
                              </w:r>
                              <w:ins w:id="304" w:author="南泰浩" w:date="2015-08-01T21:58:00Z">
                                <w:r w:rsidRPr="00853575">
                                  <w:rPr>
                                    <w:rFonts w:ascii="Verdana" w:hAnsi="Verdana"/>
                                    <w:color w:val="00B0F0"/>
                                    <w:sz w:val="18"/>
                                    <w:szCs w:val="18"/>
                                    <w:rPrChange w:id="305" w:author="南泰浩" w:date="2015-08-02T17:27:00Z">
                                      <w:rPr>
                                        <w:rFonts w:ascii="Verdana" w:hAnsi="Verdana"/>
                                        <w:b/>
                                        <w:sz w:val="18"/>
                                        <w:szCs w:val="18"/>
                                      </w:rPr>
                                    </w:rPrChange>
                                  </w:rPr>
                                  <w:t>spc</w:t>
                                </w:r>
                              </w:ins>
                              <w:del w:id="306" w:author="南泰浩" w:date="2015-08-01T21:58:00Z">
                                <w:r w:rsidRPr="00853575" w:rsidDel="00F81A72">
                                  <w:rPr>
                                    <w:rFonts w:ascii="Verdana" w:hAnsi="Verdana"/>
                                    <w:color w:val="00B0F0"/>
                                    <w:sz w:val="18"/>
                                    <w:szCs w:val="18"/>
                                    <w:rPrChange w:id="307" w:author="南泰浩" w:date="2015-08-02T17:27:00Z">
                                      <w:rPr>
                                        <w:rFonts w:ascii="Verdana" w:hAnsi="Verdana"/>
                                        <w:b/>
                                        <w:sz w:val="18"/>
                                        <w:szCs w:val="18"/>
                                      </w:rPr>
                                    </w:rPrChange>
                                  </w:rPr>
                                  <w:delText>img</w:delText>
                                </w:r>
                              </w:del>
                              <w:r w:rsidRPr="00853575">
                                <w:rPr>
                                  <w:rFonts w:ascii="Verdana" w:hAnsi="Verdana"/>
                                  <w:color w:val="00B0F0"/>
                                  <w:sz w:val="18"/>
                                  <w:szCs w:val="18"/>
                                  <w:rPrChange w:id="308" w:author="南泰浩" w:date="2015-08-02T17:27:00Z">
                                    <w:rPr>
                                      <w:rFonts w:ascii="Verdana" w:hAnsi="Verdana"/>
                                      <w:b/>
                                      <w:sz w:val="18"/>
                                      <w:szCs w:val="18"/>
                                    </w:rPr>
                                  </w:rPrChange>
                                </w:rPr>
                                <w:t xml:space="preserve"> src=”</w:t>
                              </w:r>
                              <w:ins w:id="309" w:author="南泰浩" w:date="2015-08-01T20:49:00Z">
                                <w:r w:rsidRPr="00853575">
                                  <w:rPr>
                                    <w:rFonts w:ascii="Verdana" w:hAnsi="Verdana"/>
                                    <w:color w:val="00B0F0"/>
                                    <w:sz w:val="18"/>
                                    <w:szCs w:val="18"/>
                                    <w:rPrChange w:id="310" w:author="南泰浩" w:date="2015-08-02T17:27:00Z">
                                      <w:rPr>
                                        <w:rFonts w:ascii="Verdana" w:hAnsi="Verdana"/>
                                        <w:b/>
                                        <w:sz w:val="18"/>
                                        <w:szCs w:val="18"/>
                                      </w:rPr>
                                    </w:rPrChange>
                                  </w:rPr>
                                  <w:t>mon</w:t>
                                </w:r>
                              </w:ins>
                              <w:ins w:id="311" w:author="南泰浩" w:date="2015-08-02T17:21:00Z">
                                <w:r w:rsidR="00853575" w:rsidRPr="00853575">
                                  <w:rPr>
                                    <w:rFonts w:ascii="Verdana" w:hAnsi="Verdana"/>
                                    <w:color w:val="00B0F0"/>
                                    <w:sz w:val="18"/>
                                    <w:szCs w:val="18"/>
                                    <w:rPrChange w:id="312" w:author="南泰浩" w:date="2015-08-02T17:27:00Z">
                                      <w:rPr>
                                        <w:rFonts w:ascii="Verdana" w:hAnsi="Verdana"/>
                                        <w:sz w:val="18"/>
                                        <w:szCs w:val="18"/>
                                      </w:rPr>
                                    </w:rPrChange>
                                  </w:rPr>
                                  <w:t>o1</w:t>
                                </w:r>
                              </w:ins>
                              <w:del w:id="313" w:author="南泰浩" w:date="2015-08-01T20:49:00Z">
                                <w:r w:rsidRPr="00853575" w:rsidDel="001F015F">
                                  <w:rPr>
                                    <w:rFonts w:ascii="Verdana" w:hAnsi="Verdana"/>
                                    <w:color w:val="00B0F0"/>
                                    <w:sz w:val="18"/>
                                    <w:szCs w:val="18"/>
                                    <w:rPrChange w:id="314" w:author="南泰浩" w:date="2015-08-02T17:27:00Z">
                                      <w:rPr>
                                        <w:rFonts w:ascii="Verdana" w:hAnsi="Verdana"/>
                                        <w:b/>
                                        <w:sz w:val="18"/>
                                        <w:szCs w:val="18"/>
                                      </w:rPr>
                                    </w:rPrChange>
                                  </w:rPr>
                                  <w:delText>meatconsum</w:delText>
                                </w:r>
                              </w:del>
                              <w:r w:rsidRPr="00853575">
                                <w:rPr>
                                  <w:rFonts w:ascii="Verdana" w:hAnsi="Verdana"/>
                                  <w:color w:val="00B0F0"/>
                                  <w:sz w:val="18"/>
                                  <w:szCs w:val="18"/>
                                  <w:rPrChange w:id="315" w:author="南泰浩" w:date="2015-08-02T17:27:00Z">
                                    <w:rPr>
                                      <w:rFonts w:ascii="Verdana" w:hAnsi="Verdana"/>
                                      <w:b/>
                                      <w:sz w:val="18"/>
                                      <w:szCs w:val="18"/>
                                    </w:rPr>
                                  </w:rPrChange>
                                </w:rPr>
                                <w:t>.</w:t>
                              </w:r>
                              <w:ins w:id="316" w:author="南泰浩" w:date="2015-08-01T20:56:00Z">
                                <w:r w:rsidRPr="00853575">
                                  <w:rPr>
                                    <w:rFonts w:ascii="Verdana" w:hAnsi="Verdana"/>
                                    <w:color w:val="00B0F0"/>
                                    <w:sz w:val="18"/>
                                    <w:szCs w:val="18"/>
                                    <w:rPrChange w:id="317" w:author="南泰浩" w:date="2015-08-02T17:27:00Z">
                                      <w:rPr>
                                        <w:rFonts w:ascii="Verdana" w:hAnsi="Verdana"/>
                                        <w:b/>
                                        <w:sz w:val="18"/>
                                        <w:szCs w:val="18"/>
                                      </w:rPr>
                                    </w:rPrChange>
                                  </w:rPr>
                                  <w:t>flac</w:t>
                                </w:r>
                              </w:ins>
                              <w:del w:id="318" w:author="南泰浩" w:date="2015-08-01T20:56:00Z">
                                <w:r w:rsidRPr="00853575" w:rsidDel="001F015F">
                                  <w:rPr>
                                    <w:rFonts w:ascii="Verdana" w:hAnsi="Verdana"/>
                                    <w:color w:val="00B0F0"/>
                                    <w:sz w:val="18"/>
                                    <w:szCs w:val="18"/>
                                    <w:rPrChange w:id="319" w:author="南泰浩" w:date="2015-08-02T17:27:00Z">
                                      <w:rPr>
                                        <w:rFonts w:ascii="Verdana" w:hAnsi="Verdana"/>
                                        <w:b/>
                                        <w:sz w:val="18"/>
                                        <w:szCs w:val="18"/>
                                      </w:rPr>
                                    </w:rPrChange>
                                  </w:rPr>
                                  <w:delText>jpg</w:delText>
                                </w:r>
                              </w:del>
                              <w:r w:rsidRPr="00853575">
                                <w:rPr>
                                  <w:rFonts w:ascii="Verdana" w:hAnsi="Verdana"/>
                                  <w:color w:val="00B0F0"/>
                                  <w:sz w:val="18"/>
                                  <w:szCs w:val="18"/>
                                  <w:rPrChange w:id="320" w:author="南泰浩" w:date="2015-08-02T17:27:00Z">
                                    <w:rPr>
                                      <w:rFonts w:ascii="Verdana" w:hAnsi="Verdana"/>
                                      <w:b/>
                                      <w:sz w:val="18"/>
                                      <w:szCs w:val="18"/>
                                    </w:rPr>
                                  </w:rPrChange>
                                </w:rPr>
                                <w:t>"/&gt;</w:t>
                              </w:r>
                            </w:p>
                            <w:p w14:paraId="3727C8D0" w14:textId="48F47C72" w:rsidR="004303D4" w:rsidRPr="00853575" w:rsidRDefault="004303D4" w:rsidP="00F446F5">
                              <w:pPr>
                                <w:autoSpaceDE w:val="0"/>
                                <w:autoSpaceDN w:val="0"/>
                                <w:adjustRightInd w:val="0"/>
                                <w:jc w:val="left"/>
                                <w:rPr>
                                  <w:rFonts w:ascii="Verdana" w:hAnsi="Verdana"/>
                                  <w:color w:val="00B0F0"/>
                                  <w:sz w:val="18"/>
                                  <w:szCs w:val="18"/>
                                  <w:rPrChange w:id="321" w:author="南泰浩" w:date="2015-08-02T17:27:00Z">
                                    <w:rPr>
                                      <w:rFonts w:ascii="Verdana" w:hAnsi="Verdana"/>
                                      <w:sz w:val="18"/>
                                      <w:szCs w:val="18"/>
                                    </w:rPr>
                                  </w:rPrChange>
                                </w:rPr>
                              </w:pPr>
                              <w:r w:rsidRPr="00853575">
                                <w:rPr>
                                  <w:rFonts w:ascii="Verdana" w:hAnsi="Verdana"/>
                                  <w:color w:val="00B0F0"/>
                                  <w:sz w:val="18"/>
                                  <w:szCs w:val="18"/>
                                  <w:rPrChange w:id="322" w:author="南泰浩" w:date="2015-08-02T17:27:00Z">
                                    <w:rPr>
                                      <w:rFonts w:ascii="Verdana" w:hAnsi="Verdana"/>
                                      <w:b/>
                                      <w:sz w:val="18"/>
                                      <w:szCs w:val="18"/>
                                    </w:rPr>
                                  </w:rPrChange>
                                </w:rPr>
                                <w:t>&lt;caption&gt;</w:t>
                              </w:r>
                              <w:ins w:id="323" w:author="南泰浩" w:date="2015-08-02T17:21:00Z">
                                <w:r w:rsidR="00853575" w:rsidRPr="00853575">
                                  <w:rPr>
                                    <w:rFonts w:ascii="Verdana" w:hAnsi="Verdana"/>
                                    <w:color w:val="00B0F0"/>
                                    <w:sz w:val="18"/>
                                    <w:szCs w:val="18"/>
                                    <w:rPrChange w:id="324" w:author="南泰浩" w:date="2015-08-02T17:27:00Z">
                                      <w:rPr>
                                        <w:rFonts w:ascii="Verdana" w:hAnsi="Verdana"/>
                                        <w:sz w:val="18"/>
                                        <w:szCs w:val="18"/>
                                      </w:rPr>
                                    </w:rPrChange>
                                  </w:rPr>
                                  <w:t xml:space="preserve"> start:0 end:1.0</w:t>
                                </w:r>
                              </w:ins>
                              <w:del w:id="325" w:author="南泰浩" w:date="2015-08-01T20:56:00Z">
                                <w:r w:rsidRPr="00853575" w:rsidDel="001F015F">
                                  <w:rPr>
                                    <w:rFonts w:ascii="ＭＳ明朝" w:eastAsia="ＭＳ明朝" w:cs="ＭＳ明朝" w:hint="eastAsia"/>
                                    <w:noProof w:val="0"/>
                                    <w:color w:val="00B0F0"/>
                                    <w:kern w:val="0"/>
                                    <w:sz w:val="18"/>
                                    <w:szCs w:val="18"/>
                                    <w:rPrChange w:id="326" w:author="南泰浩" w:date="2015-08-02T17:27:00Z">
                                      <w:rPr>
                                        <w:rFonts w:ascii="ＭＳ明朝" w:eastAsia="ＭＳ明朝" w:cs="ＭＳ明朝" w:hint="eastAsia"/>
                                        <w:noProof w:val="0"/>
                                        <w:kern w:val="0"/>
                                        <w:sz w:val="18"/>
                                        <w:szCs w:val="18"/>
                                      </w:rPr>
                                    </w:rPrChange>
                                  </w:rPr>
                                  <w:delText>統計年次は</w:delText>
                                </w:r>
                                <w:r w:rsidRPr="00853575" w:rsidDel="001F015F">
                                  <w:rPr>
                                    <w:rFonts w:ascii="ＭＳ明朝" w:eastAsia="ＭＳ明朝" w:cs="ＭＳ明朝"/>
                                    <w:noProof w:val="0"/>
                                    <w:color w:val="00B0F0"/>
                                    <w:kern w:val="0"/>
                                    <w:sz w:val="18"/>
                                    <w:szCs w:val="18"/>
                                    <w:rPrChange w:id="327" w:author="南泰浩" w:date="2015-08-02T17:27:00Z">
                                      <w:rPr>
                                        <w:rFonts w:ascii="ＭＳ明朝" w:eastAsia="ＭＳ明朝" w:cs="ＭＳ明朝"/>
                                        <w:noProof w:val="0"/>
                                        <w:kern w:val="0"/>
                                        <w:sz w:val="18"/>
                                        <w:szCs w:val="18"/>
                                      </w:rPr>
                                    </w:rPrChange>
                                  </w:rPr>
                                  <w:delText>2001</w:delText>
                                </w:r>
                                <w:r w:rsidRPr="00853575" w:rsidDel="001F015F">
                                  <w:rPr>
                                    <w:rFonts w:ascii="ＭＳ明朝" w:eastAsia="ＭＳ明朝" w:cs="ＭＳ明朝" w:hint="eastAsia"/>
                                    <w:noProof w:val="0"/>
                                    <w:color w:val="00B0F0"/>
                                    <w:kern w:val="0"/>
                                    <w:sz w:val="18"/>
                                    <w:szCs w:val="18"/>
                                    <w:rPrChange w:id="328" w:author="南泰浩" w:date="2015-08-02T17:27:00Z">
                                      <w:rPr>
                                        <w:rFonts w:ascii="ＭＳ明朝" w:eastAsia="ＭＳ明朝" w:cs="ＭＳ明朝" w:hint="eastAsia"/>
                                        <w:noProof w:val="0"/>
                                        <w:kern w:val="0"/>
                                        <w:sz w:val="18"/>
                                        <w:szCs w:val="18"/>
                                      </w:rPr>
                                    </w:rPrChange>
                                  </w:rPr>
                                  <w:delText>～</w:delText>
                                </w:r>
                                <w:r w:rsidRPr="00853575" w:rsidDel="001F015F">
                                  <w:rPr>
                                    <w:rFonts w:ascii="ＭＳ明朝" w:eastAsia="ＭＳ明朝" w:cs="ＭＳ明朝"/>
                                    <w:noProof w:val="0"/>
                                    <w:color w:val="00B0F0"/>
                                    <w:kern w:val="0"/>
                                    <w:sz w:val="18"/>
                                    <w:szCs w:val="18"/>
                                    <w:rPrChange w:id="329" w:author="南泰浩" w:date="2015-08-02T17:27:00Z">
                                      <w:rPr>
                                        <w:rFonts w:ascii="ＭＳ明朝" w:eastAsia="ＭＳ明朝" w:cs="ＭＳ明朝"/>
                                        <w:noProof w:val="0"/>
                                        <w:kern w:val="0"/>
                                        <w:sz w:val="18"/>
                                        <w:szCs w:val="18"/>
                                      </w:rPr>
                                    </w:rPrChange>
                                  </w:rPr>
                                  <w:delText>2003</w:delText>
                                </w:r>
                                <w:r w:rsidRPr="00853575" w:rsidDel="001F015F">
                                  <w:rPr>
                                    <w:rFonts w:ascii="ＭＳ明朝" w:eastAsia="ＭＳ明朝" w:cs="ＭＳ明朝" w:hint="eastAsia"/>
                                    <w:noProof w:val="0"/>
                                    <w:color w:val="00B0F0"/>
                                    <w:kern w:val="0"/>
                                    <w:sz w:val="18"/>
                                    <w:szCs w:val="18"/>
                                    <w:rPrChange w:id="330" w:author="南泰浩" w:date="2015-08-02T17:27:00Z">
                                      <w:rPr>
                                        <w:rFonts w:ascii="ＭＳ明朝" w:eastAsia="ＭＳ明朝" w:cs="ＭＳ明朝" w:hint="eastAsia"/>
                                        <w:noProof w:val="0"/>
                                        <w:kern w:val="0"/>
                                        <w:sz w:val="18"/>
                                        <w:szCs w:val="18"/>
                                      </w:rPr>
                                    </w:rPrChange>
                                  </w:rPr>
                                  <w:delText>年のいずれか。</w:delText>
                                </w:r>
                                <w:r w:rsidRPr="00853575" w:rsidDel="001F015F">
                                  <w:rPr>
                                    <w:rFonts w:ascii="ＭＳ明朝" w:eastAsia="ＭＳ明朝" w:cs="ＭＳ明朝"/>
                                    <w:noProof w:val="0"/>
                                    <w:color w:val="00B0F0"/>
                                    <w:kern w:val="0"/>
                                    <w:sz w:val="18"/>
                                    <w:szCs w:val="18"/>
                                    <w:rPrChange w:id="331" w:author="南泰浩" w:date="2015-08-02T17:27:00Z">
                                      <w:rPr>
                                        <w:rFonts w:ascii="ＭＳ明朝" w:eastAsia="ＭＳ明朝" w:cs="ＭＳ明朝"/>
                                        <w:noProof w:val="0"/>
                                        <w:kern w:val="0"/>
                                        <w:sz w:val="18"/>
                                        <w:szCs w:val="18"/>
                                      </w:rPr>
                                    </w:rPrChange>
                                  </w:rPr>
                                  <w:delText>FAO</w:delText>
                                </w:r>
                                <w:r w:rsidRPr="00853575" w:rsidDel="001F015F">
                                  <w:rPr>
                                    <w:rFonts w:ascii="ＭＳ明朝" w:eastAsia="ＭＳ明朝" w:cs="ＭＳ明朝" w:hint="eastAsia"/>
                                    <w:noProof w:val="0"/>
                                    <w:color w:val="00B0F0"/>
                                    <w:kern w:val="0"/>
                                    <w:sz w:val="18"/>
                                    <w:szCs w:val="18"/>
                                    <w:rPrChange w:id="332" w:author="南泰浩" w:date="2015-08-02T17:27:00Z">
                                      <w:rPr>
                                        <w:rFonts w:ascii="ＭＳ明朝" w:eastAsia="ＭＳ明朝" w:cs="ＭＳ明朝" w:hint="eastAsia"/>
                                        <w:noProof w:val="0"/>
                                        <w:kern w:val="0"/>
                                        <w:sz w:val="18"/>
                                        <w:szCs w:val="18"/>
                                      </w:rPr>
                                    </w:rPrChange>
                                  </w:rPr>
                                  <w:delText>の資料により作成。</w:delText>
                                </w:r>
                              </w:del>
                              <w:r w:rsidRPr="00853575">
                                <w:rPr>
                                  <w:rFonts w:ascii="Verdana" w:hAnsi="Verdana"/>
                                  <w:color w:val="00B0F0"/>
                                  <w:sz w:val="18"/>
                                  <w:szCs w:val="18"/>
                                  <w:rPrChange w:id="333" w:author="南泰浩" w:date="2015-08-02T17:27:00Z">
                                    <w:rPr>
                                      <w:rFonts w:ascii="Verdana" w:hAnsi="Verdana"/>
                                      <w:b/>
                                      <w:sz w:val="18"/>
                                      <w:szCs w:val="18"/>
                                    </w:rPr>
                                  </w:rPrChange>
                                </w:rPr>
                                <w:t>&lt;/caption&gt;</w:t>
                              </w:r>
                            </w:p>
                            <w:p w14:paraId="0C4FB473" w14:textId="55659774" w:rsidR="004303D4" w:rsidRPr="00853575" w:rsidRDefault="004303D4" w:rsidP="00F446F5">
                              <w:pPr>
                                <w:rPr>
                                  <w:rFonts w:ascii="Verdana" w:hAnsi="Verdana"/>
                                  <w:color w:val="00B0F0"/>
                                  <w:sz w:val="18"/>
                                  <w:szCs w:val="18"/>
                                  <w:rPrChange w:id="334" w:author="南泰浩" w:date="2015-08-02T17:27:00Z">
                                    <w:rPr>
                                      <w:rFonts w:ascii="Verdana" w:hAnsi="Verdana"/>
                                      <w:sz w:val="18"/>
                                      <w:szCs w:val="18"/>
                                    </w:rPr>
                                  </w:rPrChange>
                                </w:rPr>
                              </w:pPr>
                              <w:r w:rsidRPr="00853575">
                                <w:rPr>
                                  <w:rFonts w:ascii="Verdana" w:hAnsi="Verdana"/>
                                  <w:color w:val="00B0F0"/>
                                  <w:sz w:val="18"/>
                                  <w:szCs w:val="18"/>
                                  <w:rPrChange w:id="335" w:author="南泰浩" w:date="2015-08-02T17:27:00Z">
                                    <w:rPr>
                                      <w:rFonts w:ascii="Verdana" w:hAnsi="Verdana"/>
                                      <w:sz w:val="18"/>
                                      <w:szCs w:val="18"/>
                                    </w:rPr>
                                  </w:rPrChange>
                                </w:rPr>
                                <w:t>&lt;label&gt;</w:t>
                              </w:r>
                              <w:ins w:id="336" w:author="南泰浩" w:date="2015-08-02T14:06:00Z">
                                <w:r w:rsidRPr="00853575">
                                  <w:rPr>
                                    <w:rFonts w:ascii="Verdana" w:hAnsi="Verdana"/>
                                    <w:color w:val="00B0F0"/>
                                    <w:sz w:val="18"/>
                                    <w:szCs w:val="18"/>
                                    <w:rPrChange w:id="337" w:author="南泰浩" w:date="2015-08-02T17:27:00Z">
                                      <w:rPr>
                                        <w:rFonts w:ascii="Verdana" w:hAnsi="Verdana"/>
                                        <w:sz w:val="18"/>
                                        <w:szCs w:val="18"/>
                                      </w:rPr>
                                    </w:rPrChange>
                                  </w:rPr>
                                  <w:t>d01</w:t>
                                </w:r>
                              </w:ins>
                              <w:del w:id="338" w:author="南泰浩" w:date="2015-08-01T20:55:00Z">
                                <w:r w:rsidRPr="00853575" w:rsidDel="001F015F">
                                  <w:rPr>
                                    <w:rFonts w:ascii="Verdana" w:hAnsi="Verdana" w:hint="eastAsia"/>
                                    <w:color w:val="00B0F0"/>
                                    <w:sz w:val="18"/>
                                    <w:szCs w:val="18"/>
                                    <w:rPrChange w:id="339" w:author="南泰浩" w:date="2015-08-02T17:27:00Z">
                                      <w:rPr>
                                        <w:rFonts w:ascii="Verdana" w:hAnsi="Verdana" w:hint="eastAsia"/>
                                        <w:sz w:val="18"/>
                                        <w:szCs w:val="18"/>
                                      </w:rPr>
                                    </w:rPrChange>
                                  </w:rPr>
                                  <w:delText>図</w:delText>
                                </w:r>
                                <w:r w:rsidRPr="00853575" w:rsidDel="001F015F">
                                  <w:rPr>
                                    <w:rFonts w:ascii="Verdana" w:hAnsi="Verdana"/>
                                    <w:color w:val="00B0F0"/>
                                    <w:sz w:val="18"/>
                                    <w:szCs w:val="18"/>
                                    <w:rPrChange w:id="340" w:author="南泰浩" w:date="2015-08-02T17:27:00Z">
                                      <w:rPr>
                                        <w:rFonts w:ascii="Verdana" w:hAnsi="Verdana"/>
                                        <w:sz w:val="18"/>
                                        <w:szCs w:val="18"/>
                                      </w:rPr>
                                    </w:rPrChange>
                                  </w:rPr>
                                  <w:delText>3</w:delText>
                                </w:r>
                              </w:del>
                              <w:r w:rsidRPr="00853575">
                                <w:rPr>
                                  <w:rFonts w:ascii="Verdana" w:hAnsi="Verdana"/>
                                  <w:color w:val="00B0F0"/>
                                  <w:sz w:val="18"/>
                                  <w:szCs w:val="18"/>
                                  <w:rPrChange w:id="341" w:author="南泰浩" w:date="2015-08-02T17:27:00Z">
                                    <w:rPr>
                                      <w:rFonts w:ascii="Verdana" w:hAnsi="Verdana"/>
                                      <w:sz w:val="18"/>
                                      <w:szCs w:val="18"/>
                                    </w:rPr>
                                  </w:rPrChange>
                                </w:rPr>
                                <w:t>&lt;/label&gt;</w:t>
                              </w:r>
                            </w:p>
                            <w:p w14:paraId="68CA4DEE" w14:textId="77777777" w:rsidR="004303D4" w:rsidRPr="00853575" w:rsidRDefault="004303D4" w:rsidP="00F446F5">
                              <w:pPr>
                                <w:rPr>
                                  <w:rFonts w:ascii="Verdana" w:hAnsi="Verdana"/>
                                  <w:color w:val="00B0F0"/>
                                  <w:sz w:val="18"/>
                                  <w:szCs w:val="18"/>
                                  <w:rPrChange w:id="342" w:author="南泰浩" w:date="2015-08-02T17:27:00Z">
                                    <w:rPr>
                                      <w:rFonts w:ascii="Verdana" w:hAnsi="Verdana"/>
                                      <w:b/>
                                      <w:sz w:val="18"/>
                                      <w:szCs w:val="18"/>
                                    </w:rPr>
                                  </w:rPrChange>
                                </w:rPr>
                              </w:pPr>
                              <w:r w:rsidRPr="00853575">
                                <w:rPr>
                                  <w:rFonts w:ascii="Verdana" w:hAnsi="Verdana"/>
                                  <w:color w:val="00B0F0"/>
                                  <w:sz w:val="18"/>
                                  <w:szCs w:val="18"/>
                                  <w:rPrChange w:id="343" w:author="南泰浩" w:date="2015-08-02T17:27:00Z">
                                    <w:rPr>
                                      <w:rFonts w:ascii="Verdana" w:hAnsi="Verdana"/>
                                      <w:b/>
                                      <w:sz w:val="18"/>
                                      <w:szCs w:val="18"/>
                                    </w:rPr>
                                  </w:rPrChange>
                                </w:rPr>
                                <w:t>&lt;/data&gt;</w:t>
                              </w:r>
                            </w:p>
                          </w:txbxContent>
                        </wps:txbx>
                        <wps:bodyPr rot="0" vert="horz" wrap="square" lIns="91440" tIns="45720" rIns="91440" bIns="45720" anchor="t" anchorCtr="0" upright="1">
                          <a:noAutofit/>
                        </wps:bodyPr>
                      </wps:wsp>
                    </a:graphicData>
                  </a:graphic>
                </wp:inline>
              </w:drawing>
            </mc:Choice>
            <mc:Fallback>
              <w:pict>
                <v:shape w14:anchorId="2612350B" id="_x0000_s1036" type="#_x0000_t202" style="width:409.8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">
                  <v:textbox>
                    <w:txbxContent>
                      <w:p w14:paraId="1ACD2C71" w14:textId="107E5C63" w:rsidR="004303D4" w:rsidRPr="00853575" w:rsidRDefault="004303D4" w:rsidP="00F446F5">
                        <w:pPr>
                          <w:rPr>
                            <w:rFonts w:ascii="Verdana" w:hAnsi="Verdana"/>
                            <w:color w:val="00B0F0"/>
                            <w:sz w:val="18"/>
                            <w:szCs w:val="18"/>
                            <w:rPrChange w:id="344" w:author="南泰浩" w:date="2015-08-02T17:27:00Z">
                              <w:rPr>
                                <w:rFonts w:ascii="Verdana" w:hAnsi="Verdana"/>
                                <w:b/>
                                <w:sz w:val="18"/>
                                <w:szCs w:val="18"/>
                              </w:rPr>
                            </w:rPrChange>
                          </w:rPr>
                        </w:pPr>
                        <w:r w:rsidRPr="00853575">
                          <w:rPr>
                            <w:rFonts w:ascii="Verdana" w:hAnsi="Verdana"/>
                            <w:color w:val="00B0F0"/>
                            <w:sz w:val="18"/>
                            <w:szCs w:val="18"/>
                            <w:rPrChange w:id="345" w:author="南泰浩" w:date="2015-08-02T17:27:00Z">
                              <w:rPr>
                                <w:rFonts w:ascii="Verdana" w:hAnsi="Verdana"/>
                                <w:b/>
                                <w:sz w:val="18"/>
                                <w:szCs w:val="18"/>
                              </w:rPr>
                            </w:rPrChange>
                          </w:rPr>
                          <w:t>&lt;data id="d01" type="</w:t>
                        </w:r>
                        <w:ins w:id="346" w:author="南泰浩" w:date="2015-08-01T20:48:00Z">
                          <w:r w:rsidRPr="00853575">
                            <w:rPr>
                              <w:rFonts w:ascii="Verdana" w:hAnsi="Verdana"/>
                              <w:color w:val="00B0F0"/>
                              <w:sz w:val="18"/>
                              <w:szCs w:val="18"/>
                              <w:rPrChange w:id="347" w:author="南泰浩" w:date="2015-08-02T17:27:00Z">
                                <w:rPr>
                                  <w:rFonts w:ascii="Verdana" w:hAnsi="Verdana"/>
                                  <w:b/>
                                  <w:sz w:val="18"/>
                                  <w:szCs w:val="18"/>
                                </w:rPr>
                              </w:rPrChange>
                            </w:rPr>
                            <w:t>speech_monolog</w:t>
                          </w:r>
                        </w:ins>
                        <w:del w:id="348" w:author="南泰浩" w:date="2015-08-01T20:48:00Z">
                          <w:r w:rsidRPr="00853575" w:rsidDel="004B3193">
                            <w:rPr>
                              <w:rFonts w:ascii="Verdana" w:hAnsi="Verdana"/>
                              <w:color w:val="00B0F0"/>
                              <w:sz w:val="18"/>
                              <w:szCs w:val="18"/>
                              <w:rPrChange w:id="349" w:author="南泰浩" w:date="2015-08-02T17:27:00Z">
                                <w:rPr>
                                  <w:rFonts w:ascii="Verdana" w:hAnsi="Verdana"/>
                                  <w:b/>
                                  <w:sz w:val="18"/>
                                  <w:szCs w:val="18"/>
                                </w:rPr>
                              </w:rPrChange>
                            </w:rPr>
                            <w:delText>image</w:delText>
                          </w:r>
                        </w:del>
                        <w:r w:rsidRPr="00853575">
                          <w:rPr>
                            <w:rFonts w:ascii="Verdana" w:hAnsi="Verdana"/>
                            <w:color w:val="00B0F0"/>
                            <w:sz w:val="18"/>
                            <w:szCs w:val="18"/>
                            <w:rPrChange w:id="350" w:author="南泰浩" w:date="2015-08-02T17:27:00Z">
                              <w:rPr>
                                <w:rFonts w:ascii="Verdana" w:hAnsi="Verdana"/>
                                <w:b/>
                                <w:sz w:val="18"/>
                                <w:szCs w:val="18"/>
                              </w:rPr>
                            </w:rPrChange>
                          </w:rPr>
                          <w:t>”&gt;</w:t>
                        </w:r>
                      </w:p>
                      <w:p w14:paraId="4C2EB6CE" w14:textId="1653C96F" w:rsidR="004303D4" w:rsidRPr="00853575" w:rsidRDefault="004303D4" w:rsidP="00F446F5">
                        <w:pPr>
                          <w:rPr>
                            <w:rFonts w:ascii="Verdana" w:hAnsi="Verdana"/>
                            <w:color w:val="00B0F0"/>
                            <w:sz w:val="18"/>
                            <w:szCs w:val="18"/>
                            <w:rPrChange w:id="351" w:author="南泰浩" w:date="2015-08-02T17:27:00Z">
                              <w:rPr>
                                <w:rFonts w:ascii="Verdana" w:hAnsi="Verdana"/>
                                <w:b/>
                                <w:sz w:val="18"/>
                                <w:szCs w:val="18"/>
                              </w:rPr>
                            </w:rPrChange>
                          </w:rPr>
                        </w:pPr>
                        <w:r w:rsidRPr="00853575">
                          <w:rPr>
                            <w:rFonts w:ascii="Verdana" w:hAnsi="Verdana"/>
                            <w:color w:val="00B0F0"/>
                            <w:sz w:val="18"/>
                            <w:szCs w:val="18"/>
                            <w:rPrChange w:id="352" w:author="南泰浩" w:date="2015-08-02T17:27:00Z">
                              <w:rPr>
                                <w:rFonts w:ascii="Verdana" w:hAnsi="Verdana"/>
                                <w:b/>
                                <w:sz w:val="18"/>
                                <w:szCs w:val="18"/>
                              </w:rPr>
                            </w:rPrChange>
                          </w:rPr>
                          <w:t>&lt;</w:t>
                        </w:r>
                        <w:ins w:id="353" w:author="南泰浩" w:date="2015-08-01T21:58:00Z">
                          <w:r w:rsidRPr="00853575">
                            <w:rPr>
                              <w:rFonts w:ascii="Verdana" w:hAnsi="Verdana"/>
                              <w:color w:val="00B0F0"/>
                              <w:sz w:val="18"/>
                              <w:szCs w:val="18"/>
                              <w:rPrChange w:id="354" w:author="南泰浩" w:date="2015-08-02T17:27:00Z">
                                <w:rPr>
                                  <w:rFonts w:ascii="Verdana" w:hAnsi="Verdana"/>
                                  <w:b/>
                                  <w:sz w:val="18"/>
                                  <w:szCs w:val="18"/>
                                </w:rPr>
                              </w:rPrChange>
                            </w:rPr>
                            <w:t>spc</w:t>
                          </w:r>
                        </w:ins>
                        <w:del w:id="355" w:author="南泰浩" w:date="2015-08-01T21:58:00Z">
                          <w:r w:rsidRPr="00853575" w:rsidDel="00F81A72">
                            <w:rPr>
                              <w:rFonts w:ascii="Verdana" w:hAnsi="Verdana"/>
                              <w:color w:val="00B0F0"/>
                              <w:sz w:val="18"/>
                              <w:szCs w:val="18"/>
                              <w:rPrChange w:id="356" w:author="南泰浩" w:date="2015-08-02T17:27:00Z">
                                <w:rPr>
                                  <w:rFonts w:ascii="Verdana" w:hAnsi="Verdana"/>
                                  <w:b/>
                                  <w:sz w:val="18"/>
                                  <w:szCs w:val="18"/>
                                </w:rPr>
                              </w:rPrChange>
                            </w:rPr>
                            <w:delText>img</w:delText>
                          </w:r>
                        </w:del>
                        <w:r w:rsidRPr="00853575">
                          <w:rPr>
                            <w:rFonts w:ascii="Verdana" w:hAnsi="Verdana"/>
                            <w:color w:val="00B0F0"/>
                            <w:sz w:val="18"/>
                            <w:szCs w:val="18"/>
                            <w:rPrChange w:id="357" w:author="南泰浩" w:date="2015-08-02T17:27:00Z">
                              <w:rPr>
                                <w:rFonts w:ascii="Verdana" w:hAnsi="Verdana"/>
                                <w:b/>
                                <w:sz w:val="18"/>
                                <w:szCs w:val="18"/>
                              </w:rPr>
                            </w:rPrChange>
                          </w:rPr>
                          <w:t xml:space="preserve"> src=”</w:t>
                        </w:r>
                        <w:ins w:id="358" w:author="南泰浩" w:date="2015-08-01T20:49:00Z">
                          <w:r w:rsidRPr="00853575">
                            <w:rPr>
                              <w:rFonts w:ascii="Verdana" w:hAnsi="Verdana"/>
                              <w:color w:val="00B0F0"/>
                              <w:sz w:val="18"/>
                              <w:szCs w:val="18"/>
                              <w:rPrChange w:id="359" w:author="南泰浩" w:date="2015-08-02T17:27:00Z">
                                <w:rPr>
                                  <w:rFonts w:ascii="Verdana" w:hAnsi="Verdana"/>
                                  <w:b/>
                                  <w:sz w:val="18"/>
                                  <w:szCs w:val="18"/>
                                </w:rPr>
                              </w:rPrChange>
                            </w:rPr>
                            <w:t>mon</w:t>
                          </w:r>
                        </w:ins>
                        <w:ins w:id="360" w:author="南泰浩" w:date="2015-08-02T17:21:00Z">
                          <w:r w:rsidR="00853575" w:rsidRPr="00853575">
                            <w:rPr>
                              <w:rFonts w:ascii="Verdana" w:hAnsi="Verdana"/>
                              <w:color w:val="00B0F0"/>
                              <w:sz w:val="18"/>
                              <w:szCs w:val="18"/>
                              <w:rPrChange w:id="361" w:author="南泰浩" w:date="2015-08-02T17:27:00Z">
                                <w:rPr>
                                  <w:rFonts w:ascii="Verdana" w:hAnsi="Verdana"/>
                                  <w:sz w:val="18"/>
                                  <w:szCs w:val="18"/>
                                </w:rPr>
                              </w:rPrChange>
                            </w:rPr>
                            <w:t>o1</w:t>
                          </w:r>
                        </w:ins>
                        <w:del w:id="362" w:author="南泰浩" w:date="2015-08-01T20:49:00Z">
                          <w:r w:rsidRPr="00853575" w:rsidDel="001F015F">
                            <w:rPr>
                              <w:rFonts w:ascii="Verdana" w:hAnsi="Verdana"/>
                              <w:color w:val="00B0F0"/>
                              <w:sz w:val="18"/>
                              <w:szCs w:val="18"/>
                              <w:rPrChange w:id="363" w:author="南泰浩" w:date="2015-08-02T17:27:00Z">
                                <w:rPr>
                                  <w:rFonts w:ascii="Verdana" w:hAnsi="Verdana"/>
                                  <w:b/>
                                  <w:sz w:val="18"/>
                                  <w:szCs w:val="18"/>
                                </w:rPr>
                              </w:rPrChange>
                            </w:rPr>
                            <w:delText>meatconsum</w:delText>
                          </w:r>
                        </w:del>
                        <w:r w:rsidRPr="00853575">
                          <w:rPr>
                            <w:rFonts w:ascii="Verdana" w:hAnsi="Verdana"/>
                            <w:color w:val="00B0F0"/>
                            <w:sz w:val="18"/>
                            <w:szCs w:val="18"/>
                            <w:rPrChange w:id="364" w:author="南泰浩" w:date="2015-08-02T17:27:00Z">
                              <w:rPr>
                                <w:rFonts w:ascii="Verdana" w:hAnsi="Verdana"/>
                                <w:b/>
                                <w:sz w:val="18"/>
                                <w:szCs w:val="18"/>
                              </w:rPr>
                            </w:rPrChange>
                          </w:rPr>
                          <w:t>.</w:t>
                        </w:r>
                        <w:ins w:id="365" w:author="南泰浩" w:date="2015-08-01T20:56:00Z">
                          <w:r w:rsidRPr="00853575">
                            <w:rPr>
                              <w:rFonts w:ascii="Verdana" w:hAnsi="Verdana"/>
                              <w:color w:val="00B0F0"/>
                              <w:sz w:val="18"/>
                              <w:szCs w:val="18"/>
                              <w:rPrChange w:id="366" w:author="南泰浩" w:date="2015-08-02T17:27:00Z">
                                <w:rPr>
                                  <w:rFonts w:ascii="Verdana" w:hAnsi="Verdana"/>
                                  <w:b/>
                                  <w:sz w:val="18"/>
                                  <w:szCs w:val="18"/>
                                </w:rPr>
                              </w:rPrChange>
                            </w:rPr>
                            <w:t>flac</w:t>
                          </w:r>
                        </w:ins>
                        <w:del w:id="367" w:author="南泰浩" w:date="2015-08-01T20:56:00Z">
                          <w:r w:rsidRPr="00853575" w:rsidDel="001F015F">
                            <w:rPr>
                              <w:rFonts w:ascii="Verdana" w:hAnsi="Verdana"/>
                              <w:color w:val="00B0F0"/>
                              <w:sz w:val="18"/>
                              <w:szCs w:val="18"/>
                              <w:rPrChange w:id="368" w:author="南泰浩" w:date="2015-08-02T17:27:00Z">
                                <w:rPr>
                                  <w:rFonts w:ascii="Verdana" w:hAnsi="Verdana"/>
                                  <w:b/>
                                  <w:sz w:val="18"/>
                                  <w:szCs w:val="18"/>
                                </w:rPr>
                              </w:rPrChange>
                            </w:rPr>
                            <w:delText>jpg</w:delText>
                          </w:r>
                        </w:del>
                        <w:r w:rsidRPr="00853575">
                          <w:rPr>
                            <w:rFonts w:ascii="Verdana" w:hAnsi="Verdana"/>
                            <w:color w:val="00B0F0"/>
                            <w:sz w:val="18"/>
                            <w:szCs w:val="18"/>
                            <w:rPrChange w:id="369" w:author="南泰浩" w:date="2015-08-02T17:27:00Z">
                              <w:rPr>
                                <w:rFonts w:ascii="Verdana" w:hAnsi="Verdana"/>
                                <w:b/>
                                <w:sz w:val="18"/>
                                <w:szCs w:val="18"/>
                              </w:rPr>
                            </w:rPrChange>
                          </w:rPr>
                          <w:t>"/&gt;</w:t>
                        </w:r>
                      </w:p>
                      <w:p w14:paraId="3727C8D0" w14:textId="48F47C72" w:rsidR="004303D4" w:rsidRPr="00853575" w:rsidRDefault="004303D4" w:rsidP="00F446F5">
                        <w:pPr>
                          <w:autoSpaceDE w:val="0"/>
                          <w:autoSpaceDN w:val="0"/>
                          <w:adjustRightInd w:val="0"/>
                          <w:jc w:val="left"/>
                          <w:rPr>
                            <w:rFonts w:ascii="Verdana" w:hAnsi="Verdana"/>
                            <w:color w:val="00B0F0"/>
                            <w:sz w:val="18"/>
                            <w:szCs w:val="18"/>
                            <w:rPrChange w:id="370" w:author="南泰浩" w:date="2015-08-02T17:27:00Z">
                              <w:rPr>
                                <w:rFonts w:ascii="Verdana" w:hAnsi="Verdana"/>
                                <w:sz w:val="18"/>
                                <w:szCs w:val="18"/>
                              </w:rPr>
                            </w:rPrChange>
                          </w:rPr>
                        </w:pPr>
                        <w:r w:rsidRPr="00853575">
                          <w:rPr>
                            <w:rFonts w:ascii="Verdana" w:hAnsi="Verdana"/>
                            <w:color w:val="00B0F0"/>
                            <w:sz w:val="18"/>
                            <w:szCs w:val="18"/>
                            <w:rPrChange w:id="371" w:author="南泰浩" w:date="2015-08-02T17:27:00Z">
                              <w:rPr>
                                <w:rFonts w:ascii="Verdana" w:hAnsi="Verdana"/>
                                <w:b/>
                                <w:sz w:val="18"/>
                                <w:szCs w:val="18"/>
                              </w:rPr>
                            </w:rPrChange>
                          </w:rPr>
                          <w:t>&lt;caption&gt;</w:t>
                        </w:r>
                        <w:ins w:id="372" w:author="南泰浩" w:date="2015-08-02T17:21:00Z">
                          <w:r w:rsidR="00853575" w:rsidRPr="00853575">
                            <w:rPr>
                              <w:rFonts w:ascii="Verdana" w:hAnsi="Verdana"/>
                              <w:color w:val="00B0F0"/>
                              <w:sz w:val="18"/>
                              <w:szCs w:val="18"/>
                              <w:rPrChange w:id="373" w:author="南泰浩" w:date="2015-08-02T17:27:00Z">
                                <w:rPr>
                                  <w:rFonts w:ascii="Verdana" w:hAnsi="Verdana"/>
                                  <w:sz w:val="18"/>
                                  <w:szCs w:val="18"/>
                                </w:rPr>
                              </w:rPrChange>
                            </w:rPr>
                            <w:t xml:space="preserve"> start:0 end:1.0</w:t>
                          </w:r>
                        </w:ins>
                        <w:del w:id="374" w:author="南泰浩" w:date="2015-08-01T20:56:00Z">
                          <w:r w:rsidRPr="00853575" w:rsidDel="001F015F">
                            <w:rPr>
                              <w:rFonts w:ascii="ＭＳ明朝" w:eastAsia="ＭＳ明朝" w:cs="ＭＳ明朝" w:hint="eastAsia"/>
                              <w:noProof w:val="0"/>
                              <w:color w:val="00B0F0"/>
                              <w:kern w:val="0"/>
                              <w:sz w:val="18"/>
                              <w:szCs w:val="18"/>
                              <w:rPrChange w:id="375" w:author="南泰浩" w:date="2015-08-02T17:27:00Z">
                                <w:rPr>
                                  <w:rFonts w:ascii="ＭＳ明朝" w:eastAsia="ＭＳ明朝" w:cs="ＭＳ明朝" w:hint="eastAsia"/>
                                  <w:noProof w:val="0"/>
                                  <w:kern w:val="0"/>
                                  <w:sz w:val="18"/>
                                  <w:szCs w:val="18"/>
                                </w:rPr>
                              </w:rPrChange>
                            </w:rPr>
                            <w:delText>統計年次は</w:delText>
                          </w:r>
                          <w:r w:rsidRPr="00853575" w:rsidDel="001F015F">
                            <w:rPr>
                              <w:rFonts w:ascii="ＭＳ明朝" w:eastAsia="ＭＳ明朝" w:cs="ＭＳ明朝"/>
                              <w:noProof w:val="0"/>
                              <w:color w:val="00B0F0"/>
                              <w:kern w:val="0"/>
                              <w:sz w:val="18"/>
                              <w:szCs w:val="18"/>
                              <w:rPrChange w:id="376" w:author="南泰浩" w:date="2015-08-02T17:27:00Z">
                                <w:rPr>
                                  <w:rFonts w:ascii="ＭＳ明朝" w:eastAsia="ＭＳ明朝" w:cs="ＭＳ明朝"/>
                                  <w:noProof w:val="0"/>
                                  <w:kern w:val="0"/>
                                  <w:sz w:val="18"/>
                                  <w:szCs w:val="18"/>
                                </w:rPr>
                              </w:rPrChange>
                            </w:rPr>
                            <w:delText>2001</w:delText>
                          </w:r>
                          <w:r w:rsidRPr="00853575" w:rsidDel="001F015F">
                            <w:rPr>
                              <w:rFonts w:ascii="ＭＳ明朝" w:eastAsia="ＭＳ明朝" w:cs="ＭＳ明朝" w:hint="eastAsia"/>
                              <w:noProof w:val="0"/>
                              <w:color w:val="00B0F0"/>
                              <w:kern w:val="0"/>
                              <w:sz w:val="18"/>
                              <w:szCs w:val="18"/>
                              <w:rPrChange w:id="377" w:author="南泰浩" w:date="2015-08-02T17:27:00Z">
                                <w:rPr>
                                  <w:rFonts w:ascii="ＭＳ明朝" w:eastAsia="ＭＳ明朝" w:cs="ＭＳ明朝" w:hint="eastAsia"/>
                                  <w:noProof w:val="0"/>
                                  <w:kern w:val="0"/>
                                  <w:sz w:val="18"/>
                                  <w:szCs w:val="18"/>
                                </w:rPr>
                              </w:rPrChange>
                            </w:rPr>
                            <w:delText>～</w:delText>
                          </w:r>
                          <w:r w:rsidRPr="00853575" w:rsidDel="001F015F">
                            <w:rPr>
                              <w:rFonts w:ascii="ＭＳ明朝" w:eastAsia="ＭＳ明朝" w:cs="ＭＳ明朝"/>
                              <w:noProof w:val="0"/>
                              <w:color w:val="00B0F0"/>
                              <w:kern w:val="0"/>
                              <w:sz w:val="18"/>
                              <w:szCs w:val="18"/>
                              <w:rPrChange w:id="378" w:author="南泰浩" w:date="2015-08-02T17:27:00Z">
                                <w:rPr>
                                  <w:rFonts w:ascii="ＭＳ明朝" w:eastAsia="ＭＳ明朝" w:cs="ＭＳ明朝"/>
                                  <w:noProof w:val="0"/>
                                  <w:kern w:val="0"/>
                                  <w:sz w:val="18"/>
                                  <w:szCs w:val="18"/>
                                </w:rPr>
                              </w:rPrChange>
                            </w:rPr>
                            <w:delText>2003</w:delText>
                          </w:r>
                          <w:r w:rsidRPr="00853575" w:rsidDel="001F015F">
                            <w:rPr>
                              <w:rFonts w:ascii="ＭＳ明朝" w:eastAsia="ＭＳ明朝" w:cs="ＭＳ明朝" w:hint="eastAsia"/>
                              <w:noProof w:val="0"/>
                              <w:color w:val="00B0F0"/>
                              <w:kern w:val="0"/>
                              <w:sz w:val="18"/>
                              <w:szCs w:val="18"/>
                              <w:rPrChange w:id="379" w:author="南泰浩" w:date="2015-08-02T17:27:00Z">
                                <w:rPr>
                                  <w:rFonts w:ascii="ＭＳ明朝" w:eastAsia="ＭＳ明朝" w:cs="ＭＳ明朝" w:hint="eastAsia"/>
                                  <w:noProof w:val="0"/>
                                  <w:kern w:val="0"/>
                                  <w:sz w:val="18"/>
                                  <w:szCs w:val="18"/>
                                </w:rPr>
                              </w:rPrChange>
                            </w:rPr>
                            <w:delText>年のいずれか。</w:delText>
                          </w:r>
                          <w:r w:rsidRPr="00853575" w:rsidDel="001F015F">
                            <w:rPr>
                              <w:rFonts w:ascii="ＭＳ明朝" w:eastAsia="ＭＳ明朝" w:cs="ＭＳ明朝"/>
                              <w:noProof w:val="0"/>
                              <w:color w:val="00B0F0"/>
                              <w:kern w:val="0"/>
                              <w:sz w:val="18"/>
                              <w:szCs w:val="18"/>
                              <w:rPrChange w:id="380" w:author="南泰浩" w:date="2015-08-02T17:27:00Z">
                                <w:rPr>
                                  <w:rFonts w:ascii="ＭＳ明朝" w:eastAsia="ＭＳ明朝" w:cs="ＭＳ明朝"/>
                                  <w:noProof w:val="0"/>
                                  <w:kern w:val="0"/>
                                  <w:sz w:val="18"/>
                                  <w:szCs w:val="18"/>
                                </w:rPr>
                              </w:rPrChange>
                            </w:rPr>
                            <w:delText>FAO</w:delText>
                          </w:r>
                          <w:r w:rsidRPr="00853575" w:rsidDel="001F015F">
                            <w:rPr>
                              <w:rFonts w:ascii="ＭＳ明朝" w:eastAsia="ＭＳ明朝" w:cs="ＭＳ明朝" w:hint="eastAsia"/>
                              <w:noProof w:val="0"/>
                              <w:color w:val="00B0F0"/>
                              <w:kern w:val="0"/>
                              <w:sz w:val="18"/>
                              <w:szCs w:val="18"/>
                              <w:rPrChange w:id="381" w:author="南泰浩" w:date="2015-08-02T17:27:00Z">
                                <w:rPr>
                                  <w:rFonts w:ascii="ＭＳ明朝" w:eastAsia="ＭＳ明朝" w:cs="ＭＳ明朝" w:hint="eastAsia"/>
                                  <w:noProof w:val="0"/>
                                  <w:kern w:val="0"/>
                                  <w:sz w:val="18"/>
                                  <w:szCs w:val="18"/>
                                </w:rPr>
                              </w:rPrChange>
                            </w:rPr>
                            <w:delText>の資料により作成。</w:delText>
                          </w:r>
                        </w:del>
                        <w:r w:rsidRPr="00853575">
                          <w:rPr>
                            <w:rFonts w:ascii="Verdana" w:hAnsi="Verdana"/>
                            <w:color w:val="00B0F0"/>
                            <w:sz w:val="18"/>
                            <w:szCs w:val="18"/>
                            <w:rPrChange w:id="382" w:author="南泰浩" w:date="2015-08-02T17:27:00Z">
                              <w:rPr>
                                <w:rFonts w:ascii="Verdana" w:hAnsi="Verdana"/>
                                <w:b/>
                                <w:sz w:val="18"/>
                                <w:szCs w:val="18"/>
                              </w:rPr>
                            </w:rPrChange>
                          </w:rPr>
                          <w:t>&lt;/caption&gt;</w:t>
                        </w:r>
                      </w:p>
                      <w:p w14:paraId="0C4FB473" w14:textId="55659774" w:rsidR="004303D4" w:rsidRPr="00853575" w:rsidRDefault="004303D4" w:rsidP="00F446F5">
                        <w:pPr>
                          <w:rPr>
                            <w:rFonts w:ascii="Verdana" w:hAnsi="Verdana"/>
                            <w:color w:val="00B0F0"/>
                            <w:sz w:val="18"/>
                            <w:szCs w:val="18"/>
                            <w:rPrChange w:id="383" w:author="南泰浩" w:date="2015-08-02T17:27:00Z">
                              <w:rPr>
                                <w:rFonts w:ascii="Verdana" w:hAnsi="Verdana"/>
                                <w:sz w:val="18"/>
                                <w:szCs w:val="18"/>
                              </w:rPr>
                            </w:rPrChange>
                          </w:rPr>
                        </w:pPr>
                        <w:r w:rsidRPr="00853575">
                          <w:rPr>
                            <w:rFonts w:ascii="Verdana" w:hAnsi="Verdana"/>
                            <w:color w:val="00B0F0"/>
                            <w:sz w:val="18"/>
                            <w:szCs w:val="18"/>
                            <w:rPrChange w:id="384" w:author="南泰浩" w:date="2015-08-02T17:27:00Z">
                              <w:rPr>
                                <w:rFonts w:ascii="Verdana" w:hAnsi="Verdana"/>
                                <w:sz w:val="18"/>
                                <w:szCs w:val="18"/>
                              </w:rPr>
                            </w:rPrChange>
                          </w:rPr>
                          <w:t>&lt;label&gt;</w:t>
                        </w:r>
                        <w:ins w:id="385" w:author="南泰浩" w:date="2015-08-02T14:06:00Z">
                          <w:r w:rsidRPr="00853575">
                            <w:rPr>
                              <w:rFonts w:ascii="Verdana" w:hAnsi="Verdana"/>
                              <w:color w:val="00B0F0"/>
                              <w:sz w:val="18"/>
                              <w:szCs w:val="18"/>
                              <w:rPrChange w:id="386" w:author="南泰浩" w:date="2015-08-02T17:27:00Z">
                                <w:rPr>
                                  <w:rFonts w:ascii="Verdana" w:hAnsi="Verdana"/>
                                  <w:sz w:val="18"/>
                                  <w:szCs w:val="18"/>
                                </w:rPr>
                              </w:rPrChange>
                            </w:rPr>
                            <w:t>d01</w:t>
                          </w:r>
                        </w:ins>
                        <w:del w:id="387" w:author="南泰浩" w:date="2015-08-01T20:55:00Z">
                          <w:r w:rsidRPr="00853575" w:rsidDel="001F015F">
                            <w:rPr>
                              <w:rFonts w:ascii="Verdana" w:hAnsi="Verdana" w:hint="eastAsia"/>
                              <w:color w:val="00B0F0"/>
                              <w:sz w:val="18"/>
                              <w:szCs w:val="18"/>
                              <w:rPrChange w:id="388" w:author="南泰浩" w:date="2015-08-02T17:27:00Z">
                                <w:rPr>
                                  <w:rFonts w:ascii="Verdana" w:hAnsi="Verdana" w:hint="eastAsia"/>
                                  <w:sz w:val="18"/>
                                  <w:szCs w:val="18"/>
                                </w:rPr>
                              </w:rPrChange>
                            </w:rPr>
                            <w:delText>図</w:delText>
                          </w:r>
                          <w:r w:rsidRPr="00853575" w:rsidDel="001F015F">
                            <w:rPr>
                              <w:rFonts w:ascii="Verdana" w:hAnsi="Verdana"/>
                              <w:color w:val="00B0F0"/>
                              <w:sz w:val="18"/>
                              <w:szCs w:val="18"/>
                              <w:rPrChange w:id="389" w:author="南泰浩" w:date="2015-08-02T17:27:00Z">
                                <w:rPr>
                                  <w:rFonts w:ascii="Verdana" w:hAnsi="Verdana"/>
                                  <w:sz w:val="18"/>
                                  <w:szCs w:val="18"/>
                                </w:rPr>
                              </w:rPrChange>
                            </w:rPr>
                            <w:delText>3</w:delText>
                          </w:r>
                        </w:del>
                        <w:r w:rsidRPr="00853575">
                          <w:rPr>
                            <w:rFonts w:ascii="Verdana" w:hAnsi="Verdana"/>
                            <w:color w:val="00B0F0"/>
                            <w:sz w:val="18"/>
                            <w:szCs w:val="18"/>
                            <w:rPrChange w:id="390" w:author="南泰浩" w:date="2015-08-02T17:27:00Z">
                              <w:rPr>
                                <w:rFonts w:ascii="Verdana" w:hAnsi="Verdana"/>
                                <w:sz w:val="18"/>
                                <w:szCs w:val="18"/>
                              </w:rPr>
                            </w:rPrChange>
                          </w:rPr>
                          <w:t>&lt;/label&gt;</w:t>
                        </w:r>
                      </w:p>
                      <w:p w14:paraId="68CA4DEE" w14:textId="77777777" w:rsidR="004303D4" w:rsidRPr="00853575" w:rsidRDefault="004303D4" w:rsidP="00F446F5">
                        <w:pPr>
                          <w:rPr>
                            <w:rFonts w:ascii="Verdana" w:hAnsi="Verdana"/>
                            <w:color w:val="00B0F0"/>
                            <w:sz w:val="18"/>
                            <w:szCs w:val="18"/>
                            <w:rPrChange w:id="391" w:author="南泰浩" w:date="2015-08-02T17:27:00Z">
                              <w:rPr>
                                <w:rFonts w:ascii="Verdana" w:hAnsi="Verdana"/>
                                <w:b/>
                                <w:sz w:val="18"/>
                                <w:szCs w:val="18"/>
                              </w:rPr>
                            </w:rPrChange>
                          </w:rPr>
                        </w:pPr>
                        <w:r w:rsidRPr="00853575">
                          <w:rPr>
                            <w:rFonts w:ascii="Verdana" w:hAnsi="Verdana"/>
                            <w:color w:val="00B0F0"/>
                            <w:sz w:val="18"/>
                            <w:szCs w:val="18"/>
                            <w:rPrChange w:id="392" w:author="南泰浩" w:date="2015-08-02T17:27:00Z">
                              <w:rPr>
                                <w:rFonts w:ascii="Verdana" w:hAnsi="Verdana"/>
                                <w:b/>
                                <w:sz w:val="18"/>
                                <w:szCs w:val="18"/>
                              </w:rPr>
                            </w:rPrChange>
                          </w:rPr>
                          <w:t>&lt;/data&gt;</w:t>
                        </w:r>
                      </w:p>
                    </w:txbxContent>
                  </v:textbox>
                  <w10:anchorlock/>
                </v:shape>
              </w:pict>
            </mc:Fallback>
          </mc:AlternateContent>
        </w:r>
      </w:ins>
    </w:p>
    <w:p w14:paraId="1640367F" w14:textId="77777777" w:rsidR="00284F87" w:rsidRPr="00853575" w:rsidRDefault="00284F87">
      <w:pPr>
        <w:keepNext/>
        <w:rPr>
          <w:ins w:id="393" w:author="南泰浩" w:date="2015-08-01T21:02:00Z"/>
          <w:rFonts w:ascii="Verdana" w:hAnsi="Verdana"/>
          <w:color w:val="00B0F0"/>
          <w:szCs w:val="21"/>
          <w:rPrChange w:id="394" w:author="南泰浩" w:date="2015-08-02T17:27:00Z">
            <w:rPr>
              <w:ins w:id="395" w:author="南泰浩" w:date="2015-08-01T21:02:00Z"/>
              <w:rFonts w:ascii="Verdana" w:hAnsi="Verdana"/>
              <w:szCs w:val="21"/>
            </w:rPr>
          </w:rPrChange>
        </w:rPr>
        <w:pPrChange w:id="396" w:author="南泰浩" w:date="2015-08-01T21:05:00Z">
          <w:pPr/>
        </w:pPrChange>
      </w:pPr>
    </w:p>
    <w:p w14:paraId="1A207CC2" w14:textId="653D15DA" w:rsidR="00284F87" w:rsidRPr="00853575" w:rsidRDefault="00061D44">
      <w:pPr>
        <w:pStyle w:val="2"/>
        <w:numPr>
          <w:ilvl w:val="1"/>
          <w:numId w:val="11"/>
        </w:numPr>
        <w:rPr>
          <w:ins w:id="397" w:author="南泰浩" w:date="2015-08-01T21:04:00Z"/>
          <w:rFonts w:ascii="Verdana" w:hAnsi="Verdana"/>
          <w:color w:val="00B0F0"/>
          <w:szCs w:val="21"/>
          <w:rPrChange w:id="398" w:author="南泰浩" w:date="2015-08-02T17:27:00Z">
            <w:rPr>
              <w:ins w:id="399" w:author="南泰浩" w:date="2015-08-01T21:04:00Z"/>
              <w:rFonts w:ascii="Verdana" w:hAnsi="Verdana"/>
              <w:szCs w:val="21"/>
            </w:rPr>
          </w:rPrChange>
        </w:rPr>
        <w:pPrChange w:id="400" w:author="南泰浩" w:date="2015-08-01T21:06:00Z">
          <w:pPr>
            <w:pStyle w:val="2"/>
            <w:numPr>
              <w:ilvl w:val="1"/>
              <w:numId w:val="38"/>
            </w:numPr>
            <w:ind w:left="992" w:hanging="567"/>
          </w:pPr>
        </w:pPrChange>
      </w:pPr>
      <w:bookmarkStart w:id="401" w:name="_Toc426300900"/>
      <w:ins w:id="402" w:author="南泰浩" w:date="2015-08-02T17:33:00Z">
        <w:r>
          <w:rPr>
            <w:rFonts w:ascii="Verdana" w:hAnsi="Verdana" w:hint="eastAsia"/>
            <w:color w:val="00B0F0"/>
            <w:szCs w:val="21"/>
          </w:rPr>
          <w:t>会話</w:t>
        </w:r>
      </w:ins>
      <w:ins w:id="403" w:author="南泰浩" w:date="2015-08-01T21:04:00Z">
        <w:r w:rsidR="00284F87" w:rsidRPr="00853575">
          <w:rPr>
            <w:rFonts w:ascii="Verdana" w:hAnsi="Verdana" w:hint="eastAsia"/>
            <w:color w:val="00B0F0"/>
            <w:szCs w:val="21"/>
            <w:rPrChange w:id="404" w:author="南泰浩" w:date="2015-08-02T17:27:00Z">
              <w:rPr>
                <w:rFonts w:ascii="Verdana" w:hAnsi="Verdana" w:hint="eastAsia"/>
                <w:szCs w:val="21"/>
              </w:rPr>
            </w:rPrChange>
          </w:rPr>
          <w:t>音声データ</w:t>
        </w:r>
        <w:bookmarkEnd w:id="401"/>
      </w:ins>
    </w:p>
    <w:p w14:paraId="72685960" w14:textId="77777777" w:rsidR="00967A15" w:rsidRPr="00853575" w:rsidRDefault="00284F87">
      <w:pPr>
        <w:ind w:firstLineChars="100" w:firstLine="210"/>
        <w:rPr>
          <w:ins w:id="405" w:author="南泰浩" w:date="2015-08-02T15:21:00Z"/>
          <w:rFonts w:ascii="Verdana" w:hAnsi="Verdana"/>
          <w:color w:val="00B0F0"/>
          <w:rPrChange w:id="406" w:author="南泰浩" w:date="2015-08-02T17:27:00Z">
            <w:rPr>
              <w:ins w:id="407" w:author="南泰浩" w:date="2015-08-02T15:21:00Z"/>
              <w:rFonts w:ascii="Verdana" w:hAnsi="Verdana"/>
            </w:rPr>
          </w:rPrChange>
        </w:rPr>
        <w:pPrChange w:id="408" w:author="南泰浩" w:date="2015-08-02T15:21:00Z">
          <w:pPr/>
        </w:pPrChange>
      </w:pPr>
      <w:ins w:id="409" w:author="南泰浩" w:date="2015-08-01T21:02:00Z">
        <w:r w:rsidRPr="00853575">
          <w:rPr>
            <w:rFonts w:ascii="Verdana" w:hAnsi="Verdana" w:hint="eastAsia"/>
            <w:color w:val="00B0F0"/>
            <w:rPrChange w:id="410" w:author="南泰浩" w:date="2015-08-02T17:27:00Z">
              <w:rPr>
                <w:rFonts w:ascii="Verdana" w:hAnsi="Verdana" w:hint="eastAsia"/>
              </w:rPr>
            </w:rPrChange>
          </w:rPr>
          <w:t>リスニングデータは，、いくつかの問題のリスニングデータが含まれているので，各問題ごとの分割する必要がある．</w:t>
        </w:r>
        <w:r w:rsidRPr="00853575">
          <w:rPr>
            <w:rFonts w:ascii="Verdana" w:hAnsi="Verdana"/>
            <w:color w:val="00B0F0"/>
            <w:rPrChange w:id="411" w:author="南泰浩" w:date="2015-08-02T17:27:00Z">
              <w:rPr>
                <w:rFonts w:ascii="Verdana" w:hAnsi="Verdana"/>
              </w:rPr>
            </w:rPrChange>
          </w:rPr>
          <w:t>type</w:t>
        </w:r>
        <w:r w:rsidRPr="00853575">
          <w:rPr>
            <w:rFonts w:ascii="Verdana" w:hAnsi="Verdana" w:hint="eastAsia"/>
            <w:color w:val="00B0F0"/>
            <w:rPrChange w:id="412" w:author="南泰浩" w:date="2015-08-02T17:27:00Z">
              <w:rPr>
                <w:rFonts w:ascii="Verdana" w:hAnsi="Verdana" w:hint="eastAsia"/>
              </w:rPr>
            </w:rPrChange>
          </w:rPr>
          <w:t>値として</w:t>
        </w:r>
        <w:r w:rsidR="00DE1E45" w:rsidRPr="00853575">
          <w:rPr>
            <w:rFonts w:ascii="Verdana" w:hAnsi="Verdana"/>
            <w:color w:val="00B0F0"/>
            <w:rPrChange w:id="413" w:author="南泰浩" w:date="2015-08-02T17:27:00Z">
              <w:rPr>
                <w:rFonts w:ascii="Verdana" w:hAnsi="Verdana"/>
              </w:rPr>
            </w:rPrChange>
          </w:rPr>
          <w:t>speech_</w:t>
        </w:r>
      </w:ins>
      <w:ins w:id="414" w:author="南泰浩" w:date="2015-08-02T13:19:00Z">
        <w:r w:rsidR="00EF37A6" w:rsidRPr="00853575">
          <w:rPr>
            <w:rFonts w:ascii="Verdana" w:hAnsi="Verdana"/>
            <w:color w:val="00B0F0"/>
            <w:rPrChange w:id="415" w:author="南泰浩" w:date="2015-08-02T17:27:00Z">
              <w:rPr>
                <w:rFonts w:ascii="Verdana" w:hAnsi="Verdana"/>
              </w:rPr>
            </w:rPrChange>
          </w:rPr>
          <w:t>conversation</w:t>
        </w:r>
      </w:ins>
      <w:ins w:id="416" w:author="南泰浩" w:date="2015-08-01T21:02:00Z">
        <w:r w:rsidRPr="00853575">
          <w:rPr>
            <w:rFonts w:ascii="Verdana" w:hAnsi="Verdana" w:hint="eastAsia"/>
            <w:color w:val="00B0F0"/>
            <w:rPrChange w:id="417" w:author="南泰浩" w:date="2015-08-02T17:27:00Z">
              <w:rPr>
                <w:rFonts w:ascii="Verdana" w:hAnsi="Verdana" w:hint="eastAsia"/>
              </w:rPr>
            </w:rPrChange>
          </w:rPr>
          <w:t>を取る。そのような</w:t>
        </w:r>
        <w:r w:rsidRPr="00853575">
          <w:rPr>
            <w:rFonts w:ascii="Verdana" w:hAnsi="Verdana"/>
            <w:color w:val="00B0F0"/>
            <w:rPrChange w:id="418" w:author="南泰浩" w:date="2015-08-02T17:27:00Z">
              <w:rPr>
                <w:rFonts w:ascii="Verdana" w:hAnsi="Verdana"/>
              </w:rPr>
            </w:rPrChange>
          </w:rPr>
          <w:t>&lt;data&gt;</w:t>
        </w:r>
        <w:r w:rsidRPr="00853575">
          <w:rPr>
            <w:rFonts w:ascii="Verdana" w:hAnsi="Verdana" w:hint="eastAsia"/>
            <w:color w:val="00B0F0"/>
            <w:rPrChange w:id="419" w:author="南泰浩" w:date="2015-08-02T17:27:00Z">
              <w:rPr>
                <w:rFonts w:ascii="Verdana" w:hAnsi="Verdana" w:hint="eastAsia"/>
              </w:rPr>
            </w:rPrChange>
          </w:rPr>
          <w:t>要素は以下の要素を含む。</w:t>
        </w:r>
      </w:ins>
    </w:p>
    <w:p w14:paraId="67E8EAEC" w14:textId="68BA15F4" w:rsidR="00284F87" w:rsidRPr="00853575" w:rsidRDefault="00967A15">
      <w:pPr>
        <w:rPr>
          <w:ins w:id="420" w:author="南泰浩" w:date="2015-08-01T21:02:00Z"/>
          <w:rFonts w:ascii="Verdana" w:hAnsi="Verdana"/>
          <w:color w:val="00B0F0"/>
          <w:rPrChange w:id="421" w:author="南泰浩" w:date="2015-08-02T17:27:00Z">
            <w:rPr>
              <w:ins w:id="422" w:author="南泰浩" w:date="2015-08-01T21:02:00Z"/>
              <w:rFonts w:ascii="Verdana" w:hAnsi="Verdana"/>
              <w:szCs w:val="21"/>
            </w:rPr>
          </w:rPrChange>
        </w:rPr>
      </w:pPr>
      <w:ins w:id="423" w:author="南泰浩" w:date="2015-08-02T15:22:00Z">
        <w:r w:rsidRPr="00853575">
          <w:rPr>
            <w:rFonts w:ascii="Verdana" w:hAnsi="Verdana"/>
            <w:color w:val="00B0F0"/>
            <w:rPrChange w:id="424" w:author="南泰浩" w:date="2015-08-02T17:27:00Z">
              <w:rPr>
                <w:rFonts w:ascii="Verdana" w:hAnsi="Verdana"/>
              </w:rPr>
            </w:rPrChange>
          </w:rPr>
          <w:t>&lt;</w:t>
        </w:r>
      </w:ins>
      <w:ins w:id="425" w:author="南泰浩" w:date="2015-08-02T15:29:00Z">
        <w:r w:rsidR="008816BB" w:rsidRPr="00853575">
          <w:rPr>
            <w:rFonts w:ascii="Verdana" w:hAnsi="Verdana"/>
            <w:color w:val="00B0F0"/>
            <w:rPrChange w:id="426" w:author="南泰浩" w:date="2015-08-02T17:27:00Z">
              <w:rPr>
                <w:rFonts w:ascii="Verdana" w:hAnsi="Verdana"/>
              </w:rPr>
            </w:rPrChange>
          </w:rPr>
          <w:t>spc</w:t>
        </w:r>
      </w:ins>
      <w:ins w:id="427" w:author="南泰浩" w:date="2015-08-01T21:02:00Z">
        <w:r w:rsidR="00284F87" w:rsidRPr="00853575">
          <w:rPr>
            <w:rFonts w:ascii="Verdana" w:hAnsi="Verdana"/>
            <w:color w:val="00B0F0"/>
            <w:rPrChange w:id="428" w:author="南泰浩" w:date="2015-08-02T17:27:00Z">
              <w:rPr>
                <w:rFonts w:ascii="Verdana" w:hAnsi="Verdana"/>
                <w:szCs w:val="21"/>
              </w:rPr>
            </w:rPrChange>
          </w:rPr>
          <w:t>/&gt;</w:t>
        </w:r>
        <w:r w:rsidR="00284F87" w:rsidRPr="00853575">
          <w:rPr>
            <w:rFonts w:ascii="Verdana" w:hAnsi="Verdana"/>
            <w:color w:val="00B0F0"/>
            <w:rPrChange w:id="429" w:author="南泰浩" w:date="2015-08-02T17:27:00Z">
              <w:rPr>
                <w:rFonts w:ascii="Verdana" w:hAnsi="Verdana"/>
                <w:szCs w:val="21"/>
              </w:rPr>
            </w:rPrChange>
          </w:rPr>
          <w:tab/>
        </w:r>
        <w:r w:rsidR="00284F87" w:rsidRPr="00853575">
          <w:rPr>
            <w:rFonts w:ascii="Verdana" w:hAnsi="Verdana"/>
            <w:color w:val="00B0F0"/>
            <w:rPrChange w:id="430" w:author="南泰浩" w:date="2015-08-02T17:27:00Z">
              <w:rPr>
                <w:rFonts w:ascii="Verdana" w:hAnsi="Verdana"/>
                <w:szCs w:val="21"/>
              </w:rPr>
            </w:rPrChange>
          </w:rPr>
          <w:tab/>
        </w:r>
      </w:ins>
      <w:ins w:id="431" w:author="南泰浩" w:date="2015-08-02T17:33:00Z">
        <w:r w:rsidR="00061D44">
          <w:rPr>
            <w:rFonts w:ascii="Verdana" w:hAnsi="Verdana" w:hint="eastAsia"/>
            <w:color w:val="00B0F0"/>
          </w:rPr>
          <w:t>会話</w:t>
        </w:r>
      </w:ins>
      <w:ins w:id="432" w:author="南泰浩" w:date="2015-08-01T21:02:00Z">
        <w:r w:rsidR="00284F87" w:rsidRPr="00853575">
          <w:rPr>
            <w:rFonts w:ascii="Verdana" w:hAnsi="Verdana" w:hint="eastAsia"/>
            <w:color w:val="00B0F0"/>
            <w:rPrChange w:id="433" w:author="南泰浩" w:date="2015-08-02T17:27:00Z">
              <w:rPr>
                <w:rFonts w:ascii="Verdana" w:hAnsi="Verdana" w:hint="eastAsia"/>
                <w:szCs w:val="21"/>
              </w:rPr>
            </w:rPrChange>
          </w:rPr>
          <w:t>音声</w:t>
        </w:r>
      </w:ins>
    </w:p>
    <w:p w14:paraId="5F4BF86D" w14:textId="638BF1D7" w:rsidR="00967A15" w:rsidRPr="00853575" w:rsidRDefault="00284F87" w:rsidP="00967A15">
      <w:pPr>
        <w:rPr>
          <w:ins w:id="434" w:author="南泰浩" w:date="2015-08-02T15:22:00Z"/>
          <w:rFonts w:ascii="Verdana" w:hAnsi="Verdana"/>
          <w:color w:val="00B0F0"/>
          <w:rPrChange w:id="435" w:author="南泰浩" w:date="2015-08-02T17:27:00Z">
            <w:rPr>
              <w:ins w:id="436" w:author="南泰浩" w:date="2015-08-02T15:22:00Z"/>
              <w:rFonts w:ascii="Verdana" w:hAnsi="Verdana"/>
              <w:szCs w:val="21"/>
            </w:rPr>
          </w:rPrChange>
        </w:rPr>
      </w:pPr>
      <w:ins w:id="437" w:author="南泰浩" w:date="2015-08-01T21:02:00Z">
        <w:r w:rsidRPr="00853575">
          <w:rPr>
            <w:rFonts w:ascii="Verdana" w:hAnsi="Verdana"/>
            <w:color w:val="00B0F0"/>
            <w:rPrChange w:id="438" w:author="南泰浩" w:date="2015-08-02T17:27:00Z">
              <w:rPr>
                <w:rFonts w:ascii="Verdana" w:hAnsi="Verdana"/>
                <w:szCs w:val="21"/>
              </w:rPr>
            </w:rPrChange>
          </w:rPr>
          <w:tab/>
          <w:t>@src</w:t>
        </w:r>
        <w:r w:rsidRPr="00853575">
          <w:rPr>
            <w:rFonts w:ascii="Verdana" w:hAnsi="Verdana"/>
            <w:color w:val="00B0F0"/>
            <w:rPrChange w:id="439" w:author="南泰浩" w:date="2015-08-02T17:27:00Z">
              <w:rPr>
                <w:rFonts w:ascii="Verdana" w:hAnsi="Verdana"/>
                <w:szCs w:val="21"/>
              </w:rPr>
            </w:rPrChange>
          </w:rPr>
          <w:tab/>
        </w:r>
      </w:ins>
      <w:ins w:id="440" w:author="南泰浩" w:date="2015-08-02T15:22:00Z">
        <w:r w:rsidR="00967A15" w:rsidRPr="00853575">
          <w:rPr>
            <w:rFonts w:ascii="Verdana" w:hAnsi="Verdana" w:hint="eastAsia"/>
            <w:color w:val="00B0F0"/>
            <w:rPrChange w:id="441" w:author="南泰浩" w:date="2015-08-02T17:27:00Z">
              <w:rPr>
                <w:rFonts w:ascii="Verdana" w:hAnsi="Verdana" w:hint="eastAsia"/>
                <w:szCs w:val="21"/>
              </w:rPr>
            </w:rPrChange>
          </w:rPr>
          <w:t>音声</w:t>
        </w:r>
      </w:ins>
      <w:ins w:id="442" w:author="南泰浩" w:date="2015-08-01T21:02:00Z">
        <w:r w:rsidRPr="00853575">
          <w:rPr>
            <w:rFonts w:ascii="Verdana" w:hAnsi="Verdana" w:hint="eastAsia"/>
            <w:color w:val="00B0F0"/>
            <w:rPrChange w:id="443" w:author="南泰浩" w:date="2015-08-02T17:27:00Z">
              <w:rPr>
                <w:rFonts w:ascii="Verdana" w:hAnsi="Verdana" w:hint="eastAsia"/>
                <w:szCs w:val="21"/>
              </w:rPr>
            </w:rPrChange>
          </w:rPr>
          <w:t xml:space="preserve">のファイル名（拡張子　</w:t>
        </w:r>
        <w:r w:rsidRPr="00853575">
          <w:rPr>
            <w:rFonts w:ascii="Verdana" w:hAnsi="Verdana"/>
            <w:color w:val="00B0F0"/>
            <w:rPrChange w:id="444" w:author="南泰浩" w:date="2015-08-02T17:27:00Z">
              <w:rPr>
                <w:rFonts w:ascii="Verdana" w:hAnsi="Verdana"/>
                <w:szCs w:val="21"/>
              </w:rPr>
            </w:rPrChange>
          </w:rPr>
          <w:t>flac</w:t>
        </w:r>
        <w:r w:rsidRPr="00853575">
          <w:rPr>
            <w:rFonts w:ascii="Verdana" w:hAnsi="Verdana" w:hint="eastAsia"/>
            <w:color w:val="00B0F0"/>
            <w:rPrChange w:id="445" w:author="南泰浩" w:date="2015-08-02T17:27:00Z">
              <w:rPr>
                <w:rFonts w:ascii="Verdana" w:hAnsi="Verdana" w:hint="eastAsia"/>
                <w:szCs w:val="21"/>
              </w:rPr>
            </w:rPrChange>
          </w:rPr>
          <w:t>）</w:t>
        </w:r>
      </w:ins>
    </w:p>
    <w:p w14:paraId="00865381" w14:textId="77777777" w:rsidR="00967A15" w:rsidRPr="00853575" w:rsidRDefault="00967A15" w:rsidP="00967A15">
      <w:pPr>
        <w:rPr>
          <w:ins w:id="446" w:author="南泰浩" w:date="2015-08-02T15:22:00Z"/>
          <w:rFonts w:ascii="Verdana" w:hAnsi="Verdana"/>
          <w:color w:val="00B0F0"/>
          <w:rPrChange w:id="447" w:author="南泰浩" w:date="2015-08-02T17:27:00Z">
            <w:rPr>
              <w:ins w:id="448" w:author="南泰浩" w:date="2015-08-02T15:22:00Z"/>
              <w:rFonts w:ascii="Verdana" w:hAnsi="Verdana"/>
              <w:szCs w:val="21"/>
            </w:rPr>
          </w:rPrChange>
        </w:rPr>
      </w:pPr>
      <w:ins w:id="449" w:author="南泰浩" w:date="2015-08-02T15:22:00Z">
        <w:r w:rsidRPr="00853575">
          <w:rPr>
            <w:rFonts w:ascii="Verdana" w:hAnsi="Verdana" w:hint="eastAsia"/>
            <w:color w:val="00B0F0"/>
            <w:rPrChange w:id="450" w:author="南泰浩" w:date="2015-08-02T17:27:00Z">
              <w:rPr>
                <w:rFonts w:ascii="Verdana" w:hAnsi="Verdana" w:hint="eastAsia"/>
                <w:szCs w:val="21"/>
              </w:rPr>
            </w:rPrChange>
          </w:rPr>
          <w:t>音声ファイルフォーマットは以下の通りである．</w:t>
        </w:r>
      </w:ins>
    </w:p>
    <w:p w14:paraId="3C3E308A" w14:textId="77777777" w:rsidR="00967A15" w:rsidRPr="00853575" w:rsidRDefault="00967A15" w:rsidP="00967A15">
      <w:pPr>
        <w:rPr>
          <w:ins w:id="451" w:author="南泰浩" w:date="2015-08-02T15:22:00Z"/>
          <w:rFonts w:ascii="Verdana" w:hAnsi="Verdana"/>
          <w:color w:val="00B0F0"/>
          <w:rPrChange w:id="452" w:author="南泰浩" w:date="2015-08-02T17:27:00Z">
            <w:rPr>
              <w:ins w:id="453" w:author="南泰浩" w:date="2015-08-02T15:22:00Z"/>
              <w:rFonts w:ascii="Verdana" w:hAnsi="Verdana"/>
              <w:szCs w:val="21"/>
            </w:rPr>
          </w:rPrChange>
        </w:rPr>
      </w:pPr>
      <w:ins w:id="454" w:author="南泰浩" w:date="2015-08-02T15:22:00Z">
        <w:r w:rsidRPr="00853575">
          <w:rPr>
            <w:rFonts w:ascii="Verdana" w:hAnsi="Verdana"/>
            <w:color w:val="00B0F0"/>
            <w:rPrChange w:id="455" w:author="南泰浩" w:date="2015-08-02T17:27:00Z">
              <w:rPr>
                <w:rFonts w:ascii="Verdana" w:hAnsi="Verdana"/>
                <w:szCs w:val="21"/>
              </w:rPr>
            </w:rPrChange>
          </w:rPr>
          <w:tab/>
        </w:r>
        <w:r w:rsidRPr="00853575">
          <w:rPr>
            <w:rFonts w:ascii="Verdana" w:hAnsi="Verdana" w:hint="eastAsia"/>
            <w:color w:val="00B0F0"/>
            <w:rPrChange w:id="456" w:author="南泰浩" w:date="2015-08-02T17:27:00Z">
              <w:rPr>
                <w:rFonts w:ascii="Verdana" w:hAnsi="Verdana" w:hint="eastAsia"/>
                <w:szCs w:val="21"/>
              </w:rPr>
            </w:rPrChange>
          </w:rPr>
          <w:t>サンプリングレート：１６ｋ</w:t>
        </w:r>
        <w:r w:rsidRPr="00853575">
          <w:rPr>
            <w:rFonts w:ascii="Verdana" w:hAnsi="Verdana"/>
            <w:color w:val="00B0F0"/>
            <w:rPrChange w:id="457" w:author="南泰浩" w:date="2015-08-02T17:27:00Z">
              <w:rPr>
                <w:rFonts w:ascii="Verdana" w:hAnsi="Verdana"/>
                <w:szCs w:val="21"/>
              </w:rPr>
            </w:rPrChange>
          </w:rPr>
          <w:t>Hz</w:t>
        </w:r>
      </w:ins>
    </w:p>
    <w:p w14:paraId="38D8EC36" w14:textId="77777777" w:rsidR="00967A15" w:rsidRPr="00853575" w:rsidRDefault="00967A15" w:rsidP="00967A15">
      <w:pPr>
        <w:rPr>
          <w:ins w:id="458" w:author="南泰浩" w:date="2015-08-02T15:22:00Z"/>
          <w:rFonts w:ascii="Verdana" w:hAnsi="Verdana"/>
          <w:color w:val="00B0F0"/>
          <w:rPrChange w:id="459" w:author="南泰浩" w:date="2015-08-02T17:27:00Z">
            <w:rPr>
              <w:ins w:id="460" w:author="南泰浩" w:date="2015-08-02T15:22:00Z"/>
              <w:rFonts w:ascii="Verdana" w:hAnsi="Verdana"/>
              <w:szCs w:val="21"/>
            </w:rPr>
          </w:rPrChange>
        </w:rPr>
      </w:pPr>
      <w:ins w:id="461" w:author="南泰浩" w:date="2015-08-02T15:22:00Z">
        <w:r w:rsidRPr="00853575">
          <w:rPr>
            <w:rFonts w:ascii="Verdana" w:hAnsi="Verdana"/>
            <w:color w:val="00B0F0"/>
            <w:rPrChange w:id="462" w:author="南泰浩" w:date="2015-08-02T17:27:00Z">
              <w:rPr>
                <w:rFonts w:ascii="Verdana" w:hAnsi="Verdana"/>
                <w:szCs w:val="21"/>
              </w:rPr>
            </w:rPrChange>
          </w:rPr>
          <w:lastRenderedPageBreak/>
          <w:tab/>
        </w:r>
        <w:r w:rsidRPr="00853575">
          <w:rPr>
            <w:rFonts w:ascii="Verdana" w:hAnsi="Verdana" w:hint="eastAsia"/>
            <w:color w:val="00B0F0"/>
            <w:rPrChange w:id="463" w:author="南泰浩" w:date="2015-08-02T17:27:00Z">
              <w:rPr>
                <w:rFonts w:ascii="Verdana" w:hAnsi="Verdana" w:hint="eastAsia"/>
                <w:szCs w:val="21"/>
              </w:rPr>
            </w:rPrChange>
          </w:rPr>
          <w:t>チャンネル：モノ</w:t>
        </w:r>
      </w:ins>
    </w:p>
    <w:p w14:paraId="74EA9CE5" w14:textId="77777777" w:rsidR="00967A15" w:rsidRPr="00853575" w:rsidRDefault="00967A15" w:rsidP="00967A15">
      <w:pPr>
        <w:rPr>
          <w:ins w:id="464" w:author="南泰浩" w:date="2015-08-02T15:22:00Z"/>
          <w:rFonts w:ascii="Verdana" w:hAnsi="Verdana"/>
          <w:color w:val="00B0F0"/>
          <w:rPrChange w:id="465" w:author="南泰浩" w:date="2015-08-02T17:27:00Z">
            <w:rPr>
              <w:ins w:id="466" w:author="南泰浩" w:date="2015-08-02T15:22:00Z"/>
              <w:rFonts w:ascii="Verdana" w:hAnsi="Verdana"/>
              <w:szCs w:val="21"/>
            </w:rPr>
          </w:rPrChange>
        </w:rPr>
      </w:pPr>
      <w:ins w:id="467" w:author="南泰浩" w:date="2015-08-02T15:22:00Z">
        <w:r w:rsidRPr="00853575">
          <w:rPr>
            <w:rFonts w:ascii="Verdana" w:hAnsi="Verdana"/>
            <w:color w:val="00B0F0"/>
            <w:rPrChange w:id="468" w:author="南泰浩" w:date="2015-08-02T17:27:00Z">
              <w:rPr>
                <w:rFonts w:ascii="Verdana" w:hAnsi="Verdana"/>
                <w:szCs w:val="21"/>
              </w:rPr>
            </w:rPrChange>
          </w:rPr>
          <w:tab/>
        </w:r>
        <w:r w:rsidRPr="00853575">
          <w:rPr>
            <w:rFonts w:ascii="Verdana" w:hAnsi="Verdana" w:hint="eastAsia"/>
            <w:color w:val="00B0F0"/>
            <w:rPrChange w:id="469" w:author="南泰浩" w:date="2015-08-02T17:27:00Z">
              <w:rPr>
                <w:rFonts w:ascii="Verdana" w:hAnsi="Verdana" w:hint="eastAsia"/>
                <w:szCs w:val="21"/>
              </w:rPr>
            </w:rPrChange>
          </w:rPr>
          <w:t>ファイルフォーマット：</w:t>
        </w:r>
        <w:r w:rsidRPr="00853575">
          <w:rPr>
            <w:rFonts w:ascii="Verdana" w:hAnsi="Verdana"/>
            <w:color w:val="00B0F0"/>
            <w:rPrChange w:id="470" w:author="南泰浩" w:date="2015-08-02T17:27:00Z">
              <w:rPr>
                <w:rFonts w:ascii="Verdana" w:hAnsi="Verdana"/>
                <w:szCs w:val="21"/>
              </w:rPr>
            </w:rPrChange>
          </w:rPr>
          <w:t>flac</w:t>
        </w:r>
      </w:ins>
    </w:p>
    <w:p w14:paraId="6791EFC1" w14:textId="1BE20440" w:rsidR="00967A15" w:rsidRPr="00853575" w:rsidRDefault="00967A15" w:rsidP="00967A15">
      <w:pPr>
        <w:autoSpaceDE w:val="0"/>
        <w:autoSpaceDN w:val="0"/>
        <w:adjustRightInd w:val="0"/>
        <w:jc w:val="left"/>
        <w:rPr>
          <w:ins w:id="471" w:author="南泰浩" w:date="2015-08-02T15:22:00Z"/>
          <w:rFonts w:ascii="Verdana" w:hAnsi="Verdana"/>
          <w:color w:val="00B0F0"/>
          <w:szCs w:val="21"/>
          <w:rPrChange w:id="472" w:author="南泰浩" w:date="2015-08-02T17:27:00Z">
            <w:rPr>
              <w:ins w:id="473" w:author="南泰浩" w:date="2015-08-02T15:22:00Z"/>
              <w:rFonts w:ascii="Verdana" w:hAnsi="Verdana"/>
              <w:sz w:val="18"/>
              <w:szCs w:val="18"/>
            </w:rPr>
          </w:rPrChange>
        </w:rPr>
      </w:pPr>
      <w:ins w:id="474" w:author="南泰浩" w:date="2015-08-02T15:22:00Z">
        <w:r w:rsidRPr="00853575">
          <w:rPr>
            <w:rFonts w:ascii="Verdana" w:hAnsi="Verdana"/>
            <w:color w:val="00B0F0"/>
            <w:szCs w:val="21"/>
            <w:rPrChange w:id="475" w:author="南泰浩" w:date="2015-08-02T17:27:00Z">
              <w:rPr>
                <w:rFonts w:ascii="Verdana" w:hAnsi="Verdana"/>
                <w:sz w:val="18"/>
                <w:szCs w:val="18"/>
              </w:rPr>
            </w:rPrChange>
          </w:rPr>
          <w:t xml:space="preserve">&lt;caption&gt; </w:t>
        </w:r>
      </w:ins>
      <w:ins w:id="476" w:author="南泰浩" w:date="2015-08-02T17:35:00Z">
        <w:r w:rsidR="00061D44">
          <w:rPr>
            <w:rFonts w:ascii="Verdana" w:hAnsi="Verdana" w:hint="eastAsia"/>
            <w:color w:val="00B0F0"/>
            <w:szCs w:val="21"/>
          </w:rPr>
          <w:t>個別の会話音声の場合，</w:t>
        </w:r>
      </w:ins>
      <w:ins w:id="477" w:author="南泰浩" w:date="2015-08-02T17:16:00Z">
        <w:r w:rsidR="009749B0" w:rsidRPr="00853575">
          <w:rPr>
            <w:rFonts w:ascii="Verdana" w:hAnsi="Verdana" w:hint="eastAsia"/>
            <w:color w:val="00B0F0"/>
            <w:szCs w:val="21"/>
            <w:rPrChange w:id="478" w:author="南泰浩" w:date="2015-08-02T17:27:00Z">
              <w:rPr>
                <w:rFonts w:ascii="Verdana" w:hAnsi="Verdana" w:hint="eastAsia"/>
                <w:sz w:val="18"/>
                <w:szCs w:val="18"/>
              </w:rPr>
            </w:rPrChange>
          </w:rPr>
          <w:t>話者番号，</w:t>
        </w:r>
      </w:ins>
      <w:ins w:id="479" w:author="南泰浩" w:date="2015-08-02T15:22:00Z">
        <w:r w:rsidRPr="00853575">
          <w:rPr>
            <w:rFonts w:ascii="Verdana" w:hAnsi="Verdana" w:hint="eastAsia"/>
            <w:color w:val="00B0F0"/>
            <w:szCs w:val="21"/>
            <w:rPrChange w:id="480" w:author="南泰浩" w:date="2015-08-02T17:27:00Z">
              <w:rPr>
                <w:rFonts w:ascii="Verdana" w:hAnsi="Verdana" w:hint="eastAsia"/>
                <w:sz w:val="18"/>
                <w:szCs w:val="18"/>
              </w:rPr>
            </w:rPrChange>
          </w:rPr>
          <w:t>音声の開始時間と終了時間を</w:t>
        </w:r>
        <w:r w:rsidRPr="00853575">
          <w:rPr>
            <w:rFonts w:ascii="Verdana" w:hAnsi="Verdana"/>
            <w:color w:val="00B0F0"/>
            <w:szCs w:val="21"/>
            <w:rPrChange w:id="481" w:author="南泰浩" w:date="2015-08-02T17:27:00Z">
              <w:rPr>
                <w:rFonts w:ascii="Verdana" w:hAnsi="Verdana"/>
                <w:sz w:val="18"/>
                <w:szCs w:val="18"/>
              </w:rPr>
            </w:rPrChange>
          </w:rPr>
          <w:t xml:space="preserve">sec </w:t>
        </w:r>
        <w:r w:rsidRPr="00853575">
          <w:rPr>
            <w:rFonts w:ascii="Verdana" w:hAnsi="Verdana" w:hint="eastAsia"/>
            <w:color w:val="00B0F0"/>
            <w:szCs w:val="21"/>
            <w:rPrChange w:id="482" w:author="南泰浩" w:date="2015-08-02T17:27:00Z">
              <w:rPr>
                <w:rFonts w:ascii="Verdana" w:hAnsi="Verdana" w:hint="eastAsia"/>
                <w:sz w:val="18"/>
                <w:szCs w:val="18"/>
              </w:rPr>
            </w:rPrChange>
          </w:rPr>
          <w:t>単位で記述する．</w:t>
        </w:r>
      </w:ins>
    </w:p>
    <w:p w14:paraId="46F6711B" w14:textId="643043DE" w:rsidR="00284F87" w:rsidRDefault="00061D44" w:rsidP="00284F87">
      <w:pPr>
        <w:rPr>
          <w:ins w:id="483" w:author="南泰浩" w:date="2015-08-02T17:34:00Z"/>
          <w:rFonts w:ascii="Verdana" w:hAnsi="Verdana"/>
          <w:color w:val="00B0F0"/>
          <w:szCs w:val="21"/>
        </w:rPr>
      </w:pPr>
      <w:ins w:id="484" w:author="南泰浩" w:date="2015-08-02T17:34:00Z">
        <w:r>
          <w:rPr>
            <w:rFonts w:ascii="Verdana" w:hAnsi="Verdana" w:hint="eastAsia"/>
            <w:color w:val="00B0F0"/>
            <w:szCs w:val="21"/>
          </w:rPr>
          <w:t xml:space="preserve">　　　　　　</w:t>
        </w:r>
      </w:ins>
      <w:ins w:id="485" w:author="南泰浩" w:date="2015-08-02T17:35:00Z">
        <w:r>
          <w:rPr>
            <w:rFonts w:ascii="Verdana" w:hAnsi="Verdana" w:hint="eastAsia"/>
            <w:color w:val="00B0F0"/>
            <w:szCs w:val="21"/>
          </w:rPr>
          <w:t>全体の会話音声の場合，話者数，</w:t>
        </w:r>
        <w:r w:rsidRPr="00D11D64">
          <w:rPr>
            <w:rFonts w:ascii="Verdana" w:hAnsi="Verdana" w:hint="eastAsia"/>
            <w:color w:val="00B0F0"/>
            <w:szCs w:val="21"/>
          </w:rPr>
          <w:t>音声の開始時間と終了時間を</w:t>
        </w:r>
        <w:r w:rsidRPr="00D11D64">
          <w:rPr>
            <w:rFonts w:ascii="Verdana" w:hAnsi="Verdana"/>
            <w:color w:val="00B0F0"/>
            <w:szCs w:val="21"/>
          </w:rPr>
          <w:t xml:space="preserve">sec </w:t>
        </w:r>
        <w:r w:rsidRPr="00D11D64">
          <w:rPr>
            <w:rFonts w:ascii="Verdana" w:hAnsi="Verdana" w:hint="eastAsia"/>
            <w:color w:val="00B0F0"/>
            <w:szCs w:val="21"/>
          </w:rPr>
          <w:t>単位で記述する．</w:t>
        </w:r>
      </w:ins>
    </w:p>
    <w:p w14:paraId="41949C34" w14:textId="77777777" w:rsidR="00061D44" w:rsidRPr="00853575" w:rsidRDefault="00061D44" w:rsidP="00284F87">
      <w:pPr>
        <w:rPr>
          <w:ins w:id="486" w:author="南泰浩" w:date="2015-08-01T21:02:00Z"/>
          <w:rFonts w:ascii="Verdana" w:hAnsi="Verdana"/>
          <w:color w:val="00B0F0"/>
          <w:szCs w:val="21"/>
          <w:rPrChange w:id="487" w:author="南泰浩" w:date="2015-08-02T17:27:00Z">
            <w:rPr>
              <w:ins w:id="488" w:author="南泰浩" w:date="2015-08-01T21:02:00Z"/>
              <w:rFonts w:ascii="Verdana" w:hAnsi="Verdana"/>
              <w:szCs w:val="21"/>
            </w:rPr>
          </w:rPrChange>
        </w:rPr>
      </w:pPr>
    </w:p>
    <w:p w14:paraId="0656BCB9" w14:textId="4F46BB92" w:rsidR="00284F87" w:rsidRPr="00853575" w:rsidRDefault="00061D44" w:rsidP="00284F87">
      <w:pPr>
        <w:rPr>
          <w:ins w:id="489" w:author="南泰浩" w:date="2015-08-01T21:02:00Z"/>
          <w:rFonts w:ascii="Verdana" w:hAnsi="Verdana"/>
          <w:color w:val="00B0F0"/>
          <w:szCs w:val="21"/>
          <w:rPrChange w:id="490" w:author="南泰浩" w:date="2015-08-02T17:27:00Z">
            <w:rPr>
              <w:ins w:id="491" w:author="南泰浩" w:date="2015-08-01T21:02:00Z"/>
              <w:rFonts w:ascii="Verdana" w:hAnsi="Verdana"/>
              <w:szCs w:val="21"/>
            </w:rPr>
          </w:rPrChange>
        </w:rPr>
      </w:pPr>
      <w:ins w:id="492" w:author="南泰浩" w:date="2015-08-02T17:33:00Z">
        <w:r>
          <w:rPr>
            <w:rFonts w:ascii="Verdana" w:hAnsi="Verdana" w:hint="eastAsia"/>
            <w:color w:val="00B0F0"/>
            <w:szCs w:val="21"/>
          </w:rPr>
          <w:t>会話</w:t>
        </w:r>
      </w:ins>
      <w:ins w:id="493" w:author="南泰浩" w:date="2015-08-01T21:33:00Z">
        <w:r w:rsidR="00A533DD" w:rsidRPr="00853575">
          <w:rPr>
            <w:rFonts w:ascii="Verdana" w:hAnsi="Verdana" w:hint="eastAsia"/>
            <w:color w:val="00B0F0"/>
            <w:szCs w:val="21"/>
            <w:rPrChange w:id="494" w:author="南泰浩" w:date="2015-08-02T17:27:00Z">
              <w:rPr>
                <w:rFonts w:ascii="Verdana" w:hAnsi="Verdana" w:hint="eastAsia"/>
                <w:szCs w:val="21"/>
              </w:rPr>
            </w:rPrChange>
          </w:rPr>
          <w:t>音声の場合，将</w:t>
        </w:r>
        <w:r>
          <w:rPr>
            <w:rFonts w:ascii="Verdana" w:hAnsi="Verdana" w:hint="eastAsia"/>
            <w:color w:val="00B0F0"/>
            <w:szCs w:val="21"/>
          </w:rPr>
          <w:t>来のことも考えて，切り出し前のデータにもアクセスできるように</w:t>
        </w:r>
      </w:ins>
      <w:ins w:id="495" w:author="南泰浩" w:date="2015-08-02T17:33:00Z">
        <w:r>
          <w:rPr>
            <w:rFonts w:ascii="Verdana" w:hAnsi="Verdana" w:hint="eastAsia"/>
            <w:color w:val="00B0F0"/>
            <w:szCs w:val="21"/>
          </w:rPr>
          <w:t>，このファイルも参照できるよう</w:t>
        </w:r>
      </w:ins>
      <w:ins w:id="496" w:author="南泰浩" w:date="2015-08-02T17:34:00Z">
        <w:r>
          <w:rPr>
            <w:rFonts w:ascii="Verdana" w:hAnsi="Verdana" w:hint="eastAsia"/>
            <w:color w:val="00B0F0"/>
            <w:szCs w:val="21"/>
          </w:rPr>
          <w:t>にしておく</w:t>
        </w:r>
      </w:ins>
      <w:ins w:id="497" w:author="南泰浩" w:date="2015-08-01T21:33:00Z">
        <w:r w:rsidR="00A533DD" w:rsidRPr="00853575">
          <w:rPr>
            <w:rFonts w:ascii="Verdana" w:hAnsi="Verdana" w:hint="eastAsia"/>
            <w:color w:val="00B0F0"/>
            <w:szCs w:val="21"/>
            <w:rPrChange w:id="498" w:author="南泰浩" w:date="2015-08-02T17:27:00Z">
              <w:rPr>
                <w:rFonts w:ascii="Verdana" w:hAnsi="Verdana" w:hint="eastAsia"/>
                <w:szCs w:val="21"/>
              </w:rPr>
            </w:rPrChange>
          </w:rPr>
          <w:t>．</w:t>
        </w:r>
      </w:ins>
      <w:ins w:id="499" w:author="南泰浩" w:date="2015-08-02T17:34:00Z">
        <w:r>
          <w:rPr>
            <w:rFonts w:ascii="Verdana" w:hAnsi="Verdana" w:hint="eastAsia"/>
            <w:color w:val="00B0F0"/>
            <w:szCs w:val="21"/>
          </w:rPr>
          <w:t>このため，アノテーションは階層的になる．</w:t>
        </w:r>
      </w:ins>
    </w:p>
    <w:p w14:paraId="7A4B8268" w14:textId="77777777" w:rsidR="00EF37A6" w:rsidRPr="00853575" w:rsidRDefault="00A533DD">
      <w:pPr>
        <w:pStyle w:val="a9"/>
        <w:keepNext/>
        <w:numPr>
          <w:ilvl w:val="0"/>
          <w:numId w:val="5"/>
        </w:numPr>
        <w:ind w:leftChars="0"/>
        <w:rPr>
          <w:ins w:id="500" w:author="南泰浩" w:date="2015-08-02T13:20:00Z"/>
          <w:rFonts w:ascii="Verdana" w:hAnsi="Verdana"/>
          <w:color w:val="00B0F0"/>
          <w:szCs w:val="21"/>
          <w:rPrChange w:id="501" w:author="南泰浩" w:date="2015-08-02T17:27:00Z">
            <w:rPr>
              <w:ins w:id="502" w:author="南泰浩" w:date="2015-08-02T13:20:00Z"/>
              <w:rFonts w:ascii="Verdana" w:hAnsi="Verdana"/>
              <w:szCs w:val="21"/>
            </w:rPr>
          </w:rPrChange>
        </w:rPr>
        <w:pPrChange w:id="503" w:author="南泰浩" w:date="2015-08-01T21:05:00Z">
          <w:pPr>
            <w:pStyle w:val="a9"/>
            <w:numPr>
              <w:numId w:val="5"/>
            </w:numPr>
            <w:ind w:leftChars="0" w:left="420" w:hanging="420"/>
          </w:pPr>
        </w:pPrChange>
      </w:pPr>
      <w:ins w:id="504" w:author="南泰浩" w:date="2015-08-01T21:32:00Z">
        <w:r w:rsidRPr="00853575">
          <w:rPr>
            <w:rFonts w:ascii="Verdana" w:hAnsi="Verdana" w:hint="eastAsia"/>
            <w:color w:val="00B0F0"/>
            <w:szCs w:val="21"/>
            <w:rPrChange w:id="505" w:author="南泰浩" w:date="2015-08-02T17:27:00Z">
              <w:rPr>
                <w:rFonts w:ascii="Verdana" w:hAnsi="Verdana" w:hint="eastAsia"/>
                <w:szCs w:val="21"/>
              </w:rPr>
            </w:rPrChange>
          </w:rPr>
          <w:t>対話</w:t>
        </w:r>
      </w:ins>
      <w:ins w:id="506" w:author="南泰浩" w:date="2015-08-01T21:02:00Z">
        <w:r w:rsidR="00284F87" w:rsidRPr="00853575">
          <w:rPr>
            <w:rFonts w:ascii="Verdana" w:hAnsi="Verdana" w:hint="eastAsia"/>
            <w:color w:val="00B0F0"/>
            <w:szCs w:val="21"/>
            <w:rPrChange w:id="507" w:author="南泰浩" w:date="2015-08-02T17:27:00Z">
              <w:rPr>
                <w:rFonts w:ascii="Verdana" w:hAnsi="Verdana" w:hint="eastAsia"/>
                <w:szCs w:val="21"/>
              </w:rPr>
            </w:rPrChange>
          </w:rPr>
          <w:t>音声データのアノテーション例</w:t>
        </w:r>
      </w:ins>
      <w:ins w:id="508" w:author="南泰浩" w:date="2015-08-02T13:20:00Z">
        <w:r w:rsidR="00EF37A6" w:rsidRPr="00853575">
          <w:rPr>
            <w:rFonts w:ascii="Verdana" w:hAnsi="Verdana" w:hint="eastAsia"/>
            <w:color w:val="00B0F0"/>
            <w:szCs w:val="21"/>
            <w:rPrChange w:id="509" w:author="南泰浩" w:date="2015-08-02T17:27:00Z">
              <w:rPr>
                <w:rFonts w:ascii="Verdana" w:hAnsi="Verdana" w:hint="eastAsia"/>
                <w:szCs w:val="21"/>
              </w:rPr>
            </w:rPrChange>
          </w:rPr>
          <w:t>。</w:t>
        </w:r>
      </w:ins>
    </w:p>
    <w:p w14:paraId="08FEF421" w14:textId="3DD6CA97" w:rsidR="00284F87" w:rsidRPr="00853575" w:rsidRDefault="00284F87">
      <w:pPr>
        <w:pStyle w:val="a9"/>
        <w:keepNext/>
        <w:ind w:leftChars="0" w:left="0"/>
        <w:rPr>
          <w:ins w:id="510" w:author="南泰浩" w:date="2015-08-01T21:04:00Z"/>
          <w:rFonts w:ascii="Verdana" w:hAnsi="Verdana"/>
          <w:color w:val="00B0F0"/>
          <w:szCs w:val="21"/>
          <w:rPrChange w:id="511" w:author="南泰浩" w:date="2015-08-02T17:27:00Z">
            <w:rPr>
              <w:ins w:id="512" w:author="南泰浩" w:date="2015-08-01T21:04:00Z"/>
            </w:rPr>
          </w:rPrChange>
        </w:rPr>
        <w:pPrChange w:id="513" w:author="南泰浩" w:date="2015-08-02T13:20:00Z">
          <w:pPr>
            <w:pStyle w:val="a9"/>
            <w:numPr>
              <w:numId w:val="5"/>
            </w:numPr>
            <w:ind w:leftChars="0" w:left="420" w:hanging="420"/>
          </w:pPr>
        </w:pPrChange>
      </w:pPr>
      <w:ins w:id="514" w:author="南泰浩" w:date="2015-08-01T21:04:00Z">
        <w:r w:rsidRPr="00853575">
          <w:rPr>
            <w:color w:val="00B0F0"/>
            <w:rPrChange w:id="515" w:author="南泰浩" w:date="2015-08-02T17:27:00Z">
              <w:rPr/>
            </w:rPrChange>
          </w:rPr>
          <mc:AlternateContent>
            <mc:Choice Requires="wps">
              <w:drawing>
                <wp:inline distT="0" distB="0" distL="0" distR="0" wp14:anchorId="37E84126" wp14:editId="58DA3379">
                  <wp:extent cx="4892040" cy="4457700"/>
                  <wp:effectExtent l="0" t="0" r="22860" b="19050"/>
                  <wp:docPr id="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4457700"/>
                          </a:xfrm>
                          <a:prstGeom prst="rect">
                            <a:avLst/>
                          </a:prstGeom>
                          <a:solidFill>
                            <a:srgbClr val="FFFFFF"/>
                          </a:solidFill>
                          <a:ln w="9525">
                            <a:solidFill>
                              <a:srgbClr val="000000"/>
                            </a:solidFill>
                            <a:miter lim="800000"/>
                            <a:headEnd/>
                            <a:tailEnd/>
                          </a:ln>
                        </wps:spPr>
                        <wps:txbx>
                          <w:txbxContent>
                            <w:p w14:paraId="48268454" w14:textId="781E49D0" w:rsidR="004303D4" w:rsidRPr="00853575" w:rsidRDefault="004303D4" w:rsidP="00E74C36">
                              <w:pPr>
                                <w:rPr>
                                  <w:ins w:id="516" w:author="南泰浩" w:date="2015-08-01T21:42:00Z"/>
                                  <w:rFonts w:ascii="Verdana" w:hAnsi="Verdana"/>
                                  <w:color w:val="00B0F0"/>
                                  <w:sz w:val="18"/>
                                  <w:szCs w:val="18"/>
                                  <w:rPrChange w:id="517" w:author="南泰浩" w:date="2015-08-02T17:27:00Z">
                                    <w:rPr>
                                      <w:ins w:id="518" w:author="南泰浩" w:date="2015-08-01T21:42:00Z"/>
                                      <w:rFonts w:ascii="Verdana" w:hAnsi="Verdana"/>
                                      <w:b/>
                                      <w:sz w:val="18"/>
                                      <w:szCs w:val="18"/>
                                    </w:rPr>
                                  </w:rPrChange>
                                </w:rPr>
                              </w:pPr>
                              <w:ins w:id="519" w:author="南泰浩" w:date="2015-08-01T21:42:00Z">
                                <w:r w:rsidRPr="00853575">
                                  <w:rPr>
                                    <w:rFonts w:ascii="Verdana" w:hAnsi="Verdana"/>
                                    <w:color w:val="00B0F0"/>
                                    <w:sz w:val="18"/>
                                    <w:szCs w:val="18"/>
                                    <w:rPrChange w:id="520" w:author="南泰浩" w:date="2015-08-02T17:27:00Z">
                                      <w:rPr>
                                        <w:rFonts w:ascii="Verdana" w:hAnsi="Verdana"/>
                                        <w:b/>
                                        <w:sz w:val="18"/>
                                        <w:szCs w:val="18"/>
                                      </w:rPr>
                                    </w:rPrChange>
                                  </w:rPr>
                                  <w:t>&lt;data id="D1" type="</w:t>
                                </w:r>
                              </w:ins>
                              <w:ins w:id="521" w:author="南泰浩" w:date="2015-08-01T21:48:00Z">
                                <w:r w:rsidRPr="00853575">
                                  <w:rPr>
                                    <w:rFonts w:ascii="Verdana" w:hAnsi="Verdana"/>
                                    <w:color w:val="00B0F0"/>
                                    <w:sz w:val="18"/>
                                    <w:szCs w:val="18"/>
                                    <w:rPrChange w:id="522" w:author="南泰浩" w:date="2015-08-02T17:27:00Z">
                                      <w:rPr>
                                        <w:rFonts w:ascii="Verdana" w:hAnsi="Verdana"/>
                                        <w:b/>
                                        <w:sz w:val="18"/>
                                        <w:szCs w:val="18"/>
                                      </w:rPr>
                                    </w:rPrChange>
                                  </w:rPr>
                                  <w:t>speech_</w:t>
                                </w:r>
                              </w:ins>
                              <w:ins w:id="523" w:author="南泰浩" w:date="2015-08-02T13:19:00Z">
                                <w:r w:rsidRPr="00853575">
                                  <w:rPr>
                                    <w:rFonts w:ascii="Verdana" w:hAnsi="Verdana"/>
                                    <w:color w:val="00B0F0"/>
                                    <w:sz w:val="18"/>
                                    <w:szCs w:val="18"/>
                                    <w:rPrChange w:id="524" w:author="南泰浩" w:date="2015-08-02T17:27:00Z">
                                      <w:rPr>
                                        <w:rFonts w:ascii="Verdana" w:hAnsi="Verdana"/>
                                        <w:b/>
                                        <w:sz w:val="18"/>
                                        <w:szCs w:val="18"/>
                                      </w:rPr>
                                    </w:rPrChange>
                                  </w:rPr>
                                  <w:t>conversation</w:t>
                                </w:r>
                              </w:ins>
                              <w:ins w:id="525" w:author="南泰浩" w:date="2015-08-01T21:42:00Z">
                                <w:r w:rsidRPr="00853575">
                                  <w:rPr>
                                    <w:rFonts w:ascii="Verdana" w:hAnsi="Verdana"/>
                                    <w:color w:val="00B0F0"/>
                                    <w:sz w:val="18"/>
                                    <w:szCs w:val="18"/>
                                    <w:rPrChange w:id="526" w:author="南泰浩" w:date="2015-08-02T17:27:00Z">
                                      <w:rPr>
                                        <w:rFonts w:ascii="Verdana" w:hAnsi="Verdana"/>
                                        <w:b/>
                                        <w:sz w:val="18"/>
                                        <w:szCs w:val="18"/>
                                      </w:rPr>
                                    </w:rPrChange>
                                  </w:rPr>
                                  <w:t>”&gt;</w:t>
                                </w:r>
                              </w:ins>
                            </w:p>
                            <w:p w14:paraId="04A9647E" w14:textId="24BA7ECF" w:rsidR="004303D4" w:rsidRPr="00853575" w:rsidRDefault="004303D4" w:rsidP="00E74C36">
                              <w:pPr>
                                <w:rPr>
                                  <w:ins w:id="527" w:author="南泰浩" w:date="2015-08-01T21:51:00Z"/>
                                  <w:rFonts w:ascii="Verdana" w:hAnsi="Verdana"/>
                                  <w:color w:val="00B0F0"/>
                                  <w:sz w:val="18"/>
                                  <w:szCs w:val="18"/>
                                  <w:rPrChange w:id="528" w:author="南泰浩" w:date="2015-08-02T17:27:00Z">
                                    <w:rPr>
                                      <w:ins w:id="529" w:author="南泰浩" w:date="2015-08-01T21:51:00Z"/>
                                      <w:rFonts w:ascii="Verdana" w:hAnsi="Verdana"/>
                                      <w:sz w:val="18"/>
                                      <w:szCs w:val="18"/>
                                    </w:rPr>
                                  </w:rPrChange>
                                </w:rPr>
                              </w:pPr>
                              <w:ins w:id="530" w:author="南泰浩" w:date="2015-08-01T21:51:00Z">
                                <w:r w:rsidRPr="00853575">
                                  <w:rPr>
                                    <w:rFonts w:ascii="Verdana" w:hAnsi="Verdana"/>
                                    <w:color w:val="00B0F0"/>
                                    <w:sz w:val="18"/>
                                    <w:szCs w:val="18"/>
                                    <w:rPrChange w:id="531" w:author="南泰浩" w:date="2015-08-02T17:27:00Z">
                                      <w:rPr>
                                        <w:rFonts w:ascii="Verdana" w:hAnsi="Verdana"/>
                                        <w:sz w:val="18"/>
                                        <w:szCs w:val="18"/>
                                      </w:rPr>
                                    </w:rPrChange>
                                  </w:rPr>
                                  <w:t>&lt;spc src=”</w:t>
                                </w:r>
                              </w:ins>
                              <w:ins w:id="532" w:author="南泰浩" w:date="2015-08-02T13:19:00Z">
                                <w:r w:rsidRPr="00853575">
                                  <w:rPr>
                                    <w:rFonts w:ascii="Verdana" w:hAnsi="Verdana"/>
                                    <w:color w:val="00B0F0"/>
                                    <w:sz w:val="18"/>
                                    <w:szCs w:val="18"/>
                                    <w:rPrChange w:id="533" w:author="南泰浩" w:date="2015-08-02T17:27:00Z">
                                      <w:rPr>
                                        <w:rFonts w:ascii="Verdana" w:hAnsi="Verdana"/>
                                        <w:sz w:val="18"/>
                                        <w:szCs w:val="18"/>
                                      </w:rPr>
                                    </w:rPrChange>
                                  </w:rPr>
                                  <w:t>conversation</w:t>
                                </w:r>
                              </w:ins>
                              <w:ins w:id="534" w:author="南泰浩" w:date="2015-08-01T21:55:00Z">
                                <w:r w:rsidRPr="00853575">
                                  <w:rPr>
                                    <w:rFonts w:ascii="Verdana" w:hAnsi="Verdana"/>
                                    <w:color w:val="00B0F0"/>
                                    <w:sz w:val="18"/>
                                    <w:szCs w:val="18"/>
                                    <w:rPrChange w:id="535" w:author="南泰浩" w:date="2015-08-02T17:27:00Z">
                                      <w:rPr>
                                        <w:rFonts w:ascii="Verdana" w:hAnsi="Verdana"/>
                                        <w:sz w:val="18"/>
                                        <w:szCs w:val="18"/>
                                      </w:rPr>
                                    </w:rPrChange>
                                  </w:rPr>
                                  <w:t>_all</w:t>
                                </w:r>
                              </w:ins>
                              <w:ins w:id="536" w:author="南泰浩" w:date="2015-08-02T14:17:00Z">
                                <w:r w:rsidRPr="00853575">
                                  <w:rPr>
                                    <w:rFonts w:ascii="Verdana" w:hAnsi="Verdana"/>
                                    <w:color w:val="00B0F0"/>
                                    <w:sz w:val="18"/>
                                    <w:szCs w:val="18"/>
                                    <w:rPrChange w:id="537" w:author="南泰浩" w:date="2015-08-02T17:27:00Z">
                                      <w:rPr>
                                        <w:rFonts w:ascii="Verdana" w:hAnsi="Verdana"/>
                                        <w:sz w:val="18"/>
                                        <w:szCs w:val="18"/>
                                      </w:rPr>
                                    </w:rPrChange>
                                  </w:rPr>
                                  <w:t>1</w:t>
                                </w:r>
                              </w:ins>
                              <w:ins w:id="538" w:author="南泰浩" w:date="2015-08-01T21:51:00Z">
                                <w:r w:rsidRPr="00853575">
                                  <w:rPr>
                                    <w:rFonts w:ascii="Verdana" w:hAnsi="Verdana"/>
                                    <w:color w:val="00B0F0"/>
                                    <w:sz w:val="18"/>
                                    <w:szCs w:val="18"/>
                                    <w:rPrChange w:id="539" w:author="南泰浩" w:date="2015-08-02T17:27:00Z">
                                      <w:rPr>
                                        <w:rFonts w:ascii="Verdana" w:hAnsi="Verdana"/>
                                        <w:sz w:val="18"/>
                                        <w:szCs w:val="18"/>
                                      </w:rPr>
                                    </w:rPrChange>
                                  </w:rPr>
                                  <w:t>.</w:t>
                                </w:r>
                              </w:ins>
                              <w:ins w:id="540" w:author="南泰浩" w:date="2015-08-01T21:55:00Z">
                                <w:r w:rsidRPr="00853575">
                                  <w:rPr>
                                    <w:rFonts w:ascii="Verdana" w:hAnsi="Verdana"/>
                                    <w:color w:val="00B0F0"/>
                                    <w:sz w:val="18"/>
                                    <w:szCs w:val="18"/>
                                    <w:rPrChange w:id="541" w:author="南泰浩" w:date="2015-08-02T17:27:00Z">
                                      <w:rPr>
                                        <w:rFonts w:ascii="Verdana" w:hAnsi="Verdana"/>
                                        <w:sz w:val="18"/>
                                        <w:szCs w:val="18"/>
                                      </w:rPr>
                                    </w:rPrChange>
                                  </w:rPr>
                                  <w:t>flac</w:t>
                                </w:r>
                              </w:ins>
                              <w:ins w:id="542" w:author="南泰浩" w:date="2015-08-01T21:51:00Z">
                                <w:r w:rsidRPr="00853575">
                                  <w:rPr>
                                    <w:rFonts w:ascii="Verdana" w:hAnsi="Verdana"/>
                                    <w:color w:val="00B0F0"/>
                                    <w:sz w:val="18"/>
                                    <w:szCs w:val="18"/>
                                    <w:rPrChange w:id="543" w:author="南泰浩" w:date="2015-08-02T17:27:00Z">
                                      <w:rPr>
                                        <w:rFonts w:ascii="Verdana" w:hAnsi="Verdana"/>
                                        <w:sz w:val="18"/>
                                        <w:szCs w:val="18"/>
                                      </w:rPr>
                                    </w:rPrChange>
                                  </w:rPr>
                                  <w:t>"/&gt;</w:t>
                                </w:r>
                              </w:ins>
                            </w:p>
                            <w:p w14:paraId="08AF6063" w14:textId="7D8C0759" w:rsidR="004303D4" w:rsidRPr="00853575" w:rsidRDefault="004303D4" w:rsidP="00E74C36">
                              <w:pPr>
                                <w:rPr>
                                  <w:ins w:id="544" w:author="南泰浩" w:date="2015-08-01T21:42:00Z"/>
                                  <w:rFonts w:ascii="Verdana" w:hAnsi="Verdana"/>
                                  <w:color w:val="00B0F0"/>
                                  <w:sz w:val="18"/>
                                  <w:szCs w:val="18"/>
                                  <w:rPrChange w:id="545" w:author="南泰浩" w:date="2015-08-02T17:27:00Z">
                                    <w:rPr>
                                      <w:ins w:id="546" w:author="南泰浩" w:date="2015-08-01T21:42:00Z"/>
                                      <w:rFonts w:ascii="Verdana" w:hAnsi="Verdana"/>
                                      <w:sz w:val="18"/>
                                      <w:szCs w:val="18"/>
                                    </w:rPr>
                                  </w:rPrChange>
                                </w:rPr>
                              </w:pPr>
                              <w:ins w:id="547" w:author="南泰浩" w:date="2015-08-01T21:42:00Z">
                                <w:r w:rsidRPr="00853575">
                                  <w:rPr>
                                    <w:rFonts w:ascii="Verdana" w:hAnsi="Verdana"/>
                                    <w:color w:val="00B0F0"/>
                                    <w:sz w:val="18"/>
                                    <w:szCs w:val="18"/>
                                    <w:rPrChange w:id="548" w:author="南泰浩" w:date="2015-08-02T17:27:00Z">
                                      <w:rPr>
                                        <w:rFonts w:ascii="Verdana" w:hAnsi="Verdana"/>
                                        <w:sz w:val="18"/>
                                        <w:szCs w:val="18"/>
                                      </w:rPr>
                                    </w:rPrChange>
                                  </w:rPr>
                                  <w:t>&lt;data id=</w:t>
                                </w:r>
                              </w:ins>
                              <w:ins w:id="549" w:author="南泰浩" w:date="2015-08-01T21:52:00Z">
                                <w:r w:rsidRPr="00853575">
                                  <w:rPr>
                                    <w:rFonts w:ascii="Verdana" w:hAnsi="Verdana"/>
                                    <w:color w:val="00B0F0"/>
                                    <w:sz w:val="18"/>
                                    <w:szCs w:val="18"/>
                                    <w:rPrChange w:id="550" w:author="南泰浩" w:date="2015-08-02T17:27:00Z">
                                      <w:rPr>
                                        <w:rFonts w:ascii="Verdana" w:hAnsi="Verdana"/>
                                        <w:sz w:val="18"/>
                                        <w:szCs w:val="18"/>
                                      </w:rPr>
                                    </w:rPrChange>
                                  </w:rPr>
                                  <w:t>”</w:t>
                                </w:r>
                              </w:ins>
                              <w:ins w:id="551" w:author="南泰浩" w:date="2015-08-02T14:45:00Z">
                                <w:r w:rsidR="00FC6FB6" w:rsidRPr="00853575">
                                  <w:rPr>
                                    <w:rFonts w:ascii="Verdana" w:hAnsi="Verdana"/>
                                    <w:color w:val="00B0F0"/>
                                    <w:sz w:val="18"/>
                                    <w:szCs w:val="18"/>
                                    <w:rPrChange w:id="552" w:author="南泰浩" w:date="2015-08-02T17:27:00Z">
                                      <w:rPr>
                                        <w:rFonts w:ascii="Verdana" w:hAnsi="Verdana"/>
                                        <w:sz w:val="18"/>
                                        <w:szCs w:val="18"/>
                                      </w:rPr>
                                    </w:rPrChange>
                                  </w:rPr>
                                  <w:t>D</w:t>
                                </w:r>
                              </w:ins>
                              <w:ins w:id="553" w:author="南泰浩" w:date="2015-08-02T14:17:00Z">
                                <w:r w:rsidRPr="00853575">
                                  <w:rPr>
                                    <w:rFonts w:ascii="Verdana" w:hAnsi="Verdana"/>
                                    <w:color w:val="00B0F0"/>
                                    <w:sz w:val="18"/>
                                    <w:szCs w:val="18"/>
                                    <w:rPrChange w:id="554" w:author="南泰浩" w:date="2015-08-02T17:27:00Z">
                                      <w:rPr>
                                        <w:rFonts w:ascii="Verdana" w:hAnsi="Verdana"/>
                                        <w:sz w:val="18"/>
                                        <w:szCs w:val="18"/>
                                      </w:rPr>
                                    </w:rPrChange>
                                  </w:rPr>
                                  <w:t>1</w:t>
                                </w:r>
                              </w:ins>
                              <w:ins w:id="555" w:author="南泰浩" w:date="2015-08-01T21:52:00Z">
                                <w:r w:rsidRPr="00853575">
                                  <w:rPr>
                                    <w:rFonts w:ascii="Verdana" w:hAnsi="Verdana"/>
                                    <w:color w:val="00B0F0"/>
                                    <w:sz w:val="18"/>
                                    <w:szCs w:val="18"/>
                                    <w:rPrChange w:id="556" w:author="南泰浩" w:date="2015-08-02T17:27:00Z">
                                      <w:rPr>
                                        <w:rFonts w:ascii="Verdana" w:hAnsi="Verdana"/>
                                        <w:sz w:val="18"/>
                                        <w:szCs w:val="18"/>
                                      </w:rPr>
                                    </w:rPrChange>
                                  </w:rPr>
                                  <w:t>_1</w:t>
                                </w:r>
                              </w:ins>
                              <w:ins w:id="557" w:author="南泰浩" w:date="2015-08-01T21:42:00Z">
                                <w:r w:rsidRPr="00853575">
                                  <w:rPr>
                                    <w:rFonts w:ascii="Verdana" w:hAnsi="Verdana"/>
                                    <w:color w:val="00B0F0"/>
                                    <w:sz w:val="18"/>
                                    <w:szCs w:val="18"/>
                                    <w:rPrChange w:id="558" w:author="南泰浩" w:date="2015-08-02T17:27:00Z">
                                      <w:rPr>
                                        <w:rFonts w:ascii="Verdana" w:hAnsi="Verdana"/>
                                        <w:sz w:val="18"/>
                                        <w:szCs w:val="18"/>
                                      </w:rPr>
                                    </w:rPrChange>
                                  </w:rPr>
                                  <w:t>” type=”speech_</w:t>
                                </w:r>
                              </w:ins>
                              <w:ins w:id="559" w:author="南泰浩" w:date="2015-08-02T13:19:00Z">
                                <w:r w:rsidRPr="00853575">
                                  <w:rPr>
                                    <w:rFonts w:ascii="Verdana" w:hAnsi="Verdana"/>
                                    <w:color w:val="00B0F0"/>
                                    <w:sz w:val="18"/>
                                    <w:szCs w:val="18"/>
                                    <w:rPrChange w:id="560" w:author="南泰浩" w:date="2015-08-02T17:27:00Z">
                                      <w:rPr>
                                        <w:rFonts w:ascii="Verdana" w:hAnsi="Verdana"/>
                                        <w:sz w:val="18"/>
                                        <w:szCs w:val="18"/>
                                      </w:rPr>
                                    </w:rPrChange>
                                  </w:rPr>
                                  <w:t>conversation</w:t>
                                </w:r>
                              </w:ins>
                              <w:ins w:id="561" w:author="南泰浩" w:date="2015-08-01T21:42:00Z">
                                <w:r w:rsidRPr="00853575">
                                  <w:rPr>
                                    <w:rFonts w:ascii="Verdana" w:hAnsi="Verdana"/>
                                    <w:color w:val="00B0F0"/>
                                    <w:sz w:val="18"/>
                                    <w:szCs w:val="18"/>
                                    <w:rPrChange w:id="562" w:author="南泰浩" w:date="2015-08-02T17:27:00Z">
                                      <w:rPr>
                                        <w:rFonts w:ascii="Verdana" w:hAnsi="Verdana"/>
                                        <w:sz w:val="18"/>
                                        <w:szCs w:val="18"/>
                                      </w:rPr>
                                    </w:rPrChange>
                                  </w:rPr>
                                  <w:t>”&gt;</w:t>
                                </w:r>
                              </w:ins>
                            </w:p>
                            <w:p w14:paraId="4B116F96" w14:textId="68DB78D8" w:rsidR="004303D4" w:rsidRPr="00853575" w:rsidRDefault="004303D4" w:rsidP="00E74C36">
                              <w:pPr>
                                <w:rPr>
                                  <w:ins w:id="563" w:author="南泰浩" w:date="2015-08-02T14:05:00Z"/>
                                  <w:rFonts w:ascii="Verdana" w:hAnsi="Verdana"/>
                                  <w:color w:val="00B0F0"/>
                                  <w:sz w:val="18"/>
                                  <w:szCs w:val="18"/>
                                  <w:rPrChange w:id="564" w:author="南泰浩" w:date="2015-08-02T17:27:00Z">
                                    <w:rPr>
                                      <w:ins w:id="565" w:author="南泰浩" w:date="2015-08-02T14:05:00Z"/>
                                      <w:rFonts w:ascii="Verdana" w:hAnsi="Verdana"/>
                                      <w:sz w:val="18"/>
                                      <w:szCs w:val="18"/>
                                    </w:rPr>
                                  </w:rPrChange>
                                </w:rPr>
                              </w:pPr>
                              <w:ins w:id="566" w:author="南泰浩" w:date="2015-08-01T21:42:00Z">
                                <w:r w:rsidRPr="00853575">
                                  <w:rPr>
                                    <w:rFonts w:ascii="Verdana" w:hAnsi="Verdana"/>
                                    <w:color w:val="00B0F0"/>
                                    <w:sz w:val="18"/>
                                    <w:szCs w:val="18"/>
                                    <w:rPrChange w:id="567" w:author="南泰浩" w:date="2015-08-02T17:27:00Z">
                                      <w:rPr>
                                        <w:rFonts w:ascii="Verdana" w:hAnsi="Verdana"/>
                                        <w:sz w:val="18"/>
                                        <w:szCs w:val="18"/>
                                      </w:rPr>
                                    </w:rPrChange>
                                  </w:rPr>
                                  <w:t>&lt;spc src=”</w:t>
                                </w:r>
                              </w:ins>
                              <w:ins w:id="568" w:author="南泰浩" w:date="2015-08-02T13:19:00Z">
                                <w:r w:rsidRPr="00853575">
                                  <w:rPr>
                                    <w:rFonts w:ascii="Verdana" w:hAnsi="Verdana"/>
                                    <w:color w:val="00B0F0"/>
                                    <w:sz w:val="18"/>
                                    <w:szCs w:val="18"/>
                                    <w:rPrChange w:id="569" w:author="南泰浩" w:date="2015-08-02T17:27:00Z">
                                      <w:rPr>
                                        <w:rFonts w:ascii="Verdana" w:hAnsi="Verdana"/>
                                        <w:sz w:val="18"/>
                                        <w:szCs w:val="18"/>
                                      </w:rPr>
                                    </w:rPrChange>
                                  </w:rPr>
                                  <w:t>conversation</w:t>
                                </w:r>
                              </w:ins>
                              <w:ins w:id="570" w:author="南泰浩" w:date="2015-08-01T21:42:00Z">
                                <w:r w:rsidRPr="00853575">
                                  <w:rPr>
                                    <w:rFonts w:ascii="Verdana" w:hAnsi="Verdana"/>
                                    <w:color w:val="00B0F0"/>
                                    <w:sz w:val="18"/>
                                    <w:szCs w:val="18"/>
                                    <w:rPrChange w:id="571" w:author="南泰浩" w:date="2015-08-02T17:27:00Z">
                                      <w:rPr>
                                        <w:rFonts w:ascii="Verdana" w:hAnsi="Verdana"/>
                                        <w:sz w:val="18"/>
                                        <w:szCs w:val="18"/>
                                      </w:rPr>
                                    </w:rPrChange>
                                  </w:rPr>
                                  <w:t>1_1.flac"/&gt;</w:t>
                                </w:r>
                              </w:ins>
                            </w:p>
                            <w:p w14:paraId="3F65377C" w14:textId="5BA791E5" w:rsidR="004303D4" w:rsidRPr="00853575" w:rsidRDefault="004303D4">
                              <w:pPr>
                                <w:autoSpaceDE w:val="0"/>
                                <w:autoSpaceDN w:val="0"/>
                                <w:adjustRightInd w:val="0"/>
                                <w:jc w:val="left"/>
                                <w:rPr>
                                  <w:ins w:id="572" w:author="南泰浩" w:date="2015-08-01T21:42:00Z"/>
                                  <w:rFonts w:ascii="Verdana" w:hAnsi="Verdana"/>
                                  <w:color w:val="00B0F0"/>
                                  <w:sz w:val="18"/>
                                  <w:szCs w:val="18"/>
                                  <w:rPrChange w:id="573" w:author="南泰浩" w:date="2015-08-02T17:27:00Z">
                                    <w:rPr>
                                      <w:ins w:id="574" w:author="南泰浩" w:date="2015-08-01T21:42:00Z"/>
                                      <w:rFonts w:ascii="Verdana" w:hAnsi="Verdana"/>
                                      <w:sz w:val="18"/>
                                      <w:szCs w:val="18"/>
                                    </w:rPr>
                                  </w:rPrChange>
                                </w:rPr>
                                <w:pPrChange w:id="575" w:author="南泰浩" w:date="2015-08-02T14:09:00Z">
                                  <w:pPr/>
                                </w:pPrChange>
                              </w:pPr>
                              <w:ins w:id="576" w:author="南泰浩" w:date="2015-08-02T14:09:00Z">
                                <w:r w:rsidRPr="00853575">
                                  <w:rPr>
                                    <w:rFonts w:ascii="Verdana" w:hAnsi="Verdana"/>
                                    <w:color w:val="00B0F0"/>
                                    <w:sz w:val="18"/>
                                    <w:szCs w:val="18"/>
                                    <w:rPrChange w:id="577" w:author="南泰浩" w:date="2015-08-02T17:27:00Z">
                                      <w:rPr>
                                        <w:rFonts w:ascii="Verdana" w:hAnsi="Verdana"/>
                                        <w:sz w:val="18"/>
                                        <w:szCs w:val="18"/>
                                      </w:rPr>
                                    </w:rPrChange>
                                  </w:rPr>
                                  <w:t>&lt;caption&gt;</w:t>
                                </w:r>
                              </w:ins>
                              <w:ins w:id="578" w:author="南泰浩" w:date="2015-08-02T14:10:00Z">
                                <w:r w:rsidRPr="00853575">
                                  <w:rPr>
                                    <w:rFonts w:ascii="Verdana" w:hAnsi="Verdana" w:hint="eastAsia"/>
                                    <w:color w:val="00B0F0"/>
                                    <w:sz w:val="18"/>
                                    <w:szCs w:val="18"/>
                                    <w:rPrChange w:id="579" w:author="南泰浩" w:date="2015-08-02T17:27:00Z">
                                      <w:rPr>
                                        <w:rFonts w:ascii="Verdana" w:hAnsi="Verdana" w:hint="eastAsia"/>
                                        <w:sz w:val="18"/>
                                        <w:szCs w:val="18"/>
                                      </w:rPr>
                                    </w:rPrChange>
                                  </w:rPr>
                                  <w:t>話者</w:t>
                                </w:r>
                                <w:r w:rsidRPr="00853575">
                                  <w:rPr>
                                    <w:rFonts w:ascii="Verdana" w:hAnsi="Verdana"/>
                                    <w:color w:val="00B0F0"/>
                                    <w:sz w:val="18"/>
                                    <w:szCs w:val="18"/>
                                    <w:rPrChange w:id="580" w:author="南泰浩" w:date="2015-08-02T17:27:00Z">
                                      <w:rPr>
                                        <w:rFonts w:ascii="Verdana" w:hAnsi="Verdana"/>
                                        <w:sz w:val="18"/>
                                        <w:szCs w:val="18"/>
                                      </w:rPr>
                                    </w:rPrChange>
                                  </w:rPr>
                                  <w:t>:1</w:t>
                                </w:r>
                                <w:r w:rsidRPr="00853575">
                                  <w:rPr>
                                    <w:rFonts w:ascii="Verdana" w:hAnsi="Verdana" w:hint="eastAsia"/>
                                    <w:color w:val="00B0F0"/>
                                    <w:sz w:val="18"/>
                                    <w:szCs w:val="18"/>
                                    <w:rPrChange w:id="581" w:author="南泰浩" w:date="2015-08-02T17:27:00Z">
                                      <w:rPr>
                                        <w:rFonts w:ascii="Verdana" w:hAnsi="Verdana" w:hint="eastAsia"/>
                                        <w:sz w:val="18"/>
                                        <w:szCs w:val="18"/>
                                      </w:rPr>
                                    </w:rPrChange>
                                  </w:rPr>
                                  <w:t xml:space="preserve">　</w:t>
                                </w:r>
                                <w:r w:rsidRPr="00853575">
                                  <w:rPr>
                                    <w:rFonts w:ascii="Verdana" w:hAnsi="Verdana"/>
                                    <w:color w:val="00B0F0"/>
                                    <w:sz w:val="18"/>
                                    <w:szCs w:val="18"/>
                                    <w:rPrChange w:id="582" w:author="南泰浩" w:date="2015-08-02T17:27:00Z">
                                      <w:rPr>
                                        <w:rFonts w:ascii="Verdana" w:hAnsi="Verdana"/>
                                        <w:sz w:val="18"/>
                                        <w:szCs w:val="18"/>
                                      </w:rPr>
                                    </w:rPrChange>
                                  </w:rPr>
                                  <w:t xml:space="preserve">start:0 end:1.0 </w:t>
                                </w:r>
                              </w:ins>
                              <w:ins w:id="583" w:author="南泰浩" w:date="2015-08-02T14:09:00Z">
                                <w:r w:rsidRPr="00853575">
                                  <w:rPr>
                                    <w:rFonts w:ascii="Verdana" w:hAnsi="Verdana"/>
                                    <w:color w:val="00B0F0"/>
                                    <w:sz w:val="18"/>
                                    <w:szCs w:val="18"/>
                                    <w:rPrChange w:id="584" w:author="南泰浩" w:date="2015-08-02T17:27:00Z">
                                      <w:rPr>
                                        <w:rFonts w:ascii="Verdana" w:hAnsi="Verdana"/>
                                        <w:sz w:val="18"/>
                                        <w:szCs w:val="18"/>
                                      </w:rPr>
                                    </w:rPrChange>
                                  </w:rPr>
                                  <w:t>&lt;/caption&gt;</w:t>
                                </w:r>
                              </w:ins>
                            </w:p>
                            <w:p w14:paraId="76F29B1D" w14:textId="3CF8E256" w:rsidR="004303D4" w:rsidRPr="00853575" w:rsidRDefault="004303D4" w:rsidP="00E74C36">
                              <w:pPr>
                                <w:rPr>
                                  <w:ins w:id="585" w:author="南泰浩" w:date="2015-08-01T21:42:00Z"/>
                                  <w:rFonts w:ascii="Verdana" w:hAnsi="Verdana"/>
                                  <w:color w:val="00B0F0"/>
                                  <w:sz w:val="18"/>
                                  <w:szCs w:val="18"/>
                                  <w:rPrChange w:id="586" w:author="南泰浩" w:date="2015-08-02T17:27:00Z">
                                    <w:rPr>
                                      <w:ins w:id="587" w:author="南泰浩" w:date="2015-08-01T21:42:00Z"/>
                                      <w:rFonts w:ascii="Verdana" w:hAnsi="Verdana"/>
                                      <w:sz w:val="18"/>
                                      <w:szCs w:val="18"/>
                                    </w:rPr>
                                  </w:rPrChange>
                                </w:rPr>
                              </w:pPr>
                              <w:ins w:id="588" w:author="南泰浩" w:date="2015-08-01T21:42:00Z">
                                <w:r w:rsidRPr="00853575">
                                  <w:rPr>
                                    <w:rFonts w:ascii="Verdana" w:hAnsi="Verdana"/>
                                    <w:color w:val="00B0F0"/>
                                    <w:sz w:val="18"/>
                                    <w:szCs w:val="18"/>
                                    <w:rPrChange w:id="589" w:author="南泰浩" w:date="2015-08-02T17:27:00Z">
                                      <w:rPr>
                                        <w:rFonts w:ascii="Verdana" w:hAnsi="Verdana"/>
                                        <w:sz w:val="18"/>
                                        <w:szCs w:val="18"/>
                                      </w:rPr>
                                    </w:rPrChange>
                                  </w:rPr>
                                  <w:t>&lt;label&gt;</w:t>
                                </w:r>
                              </w:ins>
                              <w:ins w:id="590" w:author="南泰浩" w:date="2015-08-02T14:16:00Z">
                                <w:r w:rsidRPr="00853575">
                                  <w:rPr>
                                    <w:rFonts w:ascii="Verdana" w:hAnsi="Verdana"/>
                                    <w:color w:val="00B0F0"/>
                                    <w:sz w:val="18"/>
                                    <w:szCs w:val="18"/>
                                    <w:rPrChange w:id="591" w:author="南泰浩" w:date="2015-08-02T17:27:00Z">
                                      <w:rPr>
                                        <w:rFonts w:ascii="Verdana" w:hAnsi="Verdana"/>
                                        <w:sz w:val="18"/>
                                        <w:szCs w:val="18"/>
                                      </w:rPr>
                                    </w:rPrChange>
                                  </w:rPr>
                                  <w:t xml:space="preserve"> </w:t>
                                </w:r>
                                <w:r w:rsidR="00FC6FB6" w:rsidRPr="00853575">
                                  <w:rPr>
                                    <w:rFonts w:ascii="Verdana" w:hAnsi="Verdana"/>
                                    <w:color w:val="00B0F0"/>
                                    <w:sz w:val="18"/>
                                    <w:szCs w:val="18"/>
                                    <w:rPrChange w:id="592" w:author="南泰浩" w:date="2015-08-02T17:27:00Z">
                                      <w:rPr>
                                        <w:rFonts w:ascii="Verdana" w:hAnsi="Verdana"/>
                                        <w:sz w:val="18"/>
                                        <w:szCs w:val="18"/>
                                      </w:rPr>
                                    </w:rPrChange>
                                  </w:rPr>
                                  <w:t>D</w:t>
                                </w:r>
                              </w:ins>
                              <w:ins w:id="593" w:author="南泰浩" w:date="2015-08-02T14:45:00Z">
                                <w:r w:rsidR="00FC6FB6" w:rsidRPr="00853575">
                                  <w:rPr>
                                    <w:rFonts w:ascii="Verdana" w:hAnsi="Verdana"/>
                                    <w:color w:val="00B0F0"/>
                                    <w:sz w:val="18"/>
                                    <w:szCs w:val="18"/>
                                    <w:rPrChange w:id="594" w:author="南泰浩" w:date="2015-08-02T17:27:00Z">
                                      <w:rPr>
                                        <w:rFonts w:ascii="Verdana" w:hAnsi="Verdana"/>
                                        <w:sz w:val="18"/>
                                        <w:szCs w:val="18"/>
                                      </w:rPr>
                                    </w:rPrChange>
                                  </w:rPr>
                                  <w:t>1_</w:t>
                                </w:r>
                              </w:ins>
                              <w:ins w:id="595" w:author="南泰浩" w:date="2015-08-02T14:16:00Z">
                                <w:r w:rsidR="00FC6FB6" w:rsidRPr="00853575">
                                  <w:rPr>
                                    <w:rFonts w:ascii="Verdana" w:hAnsi="Verdana"/>
                                    <w:color w:val="00B0F0"/>
                                    <w:sz w:val="18"/>
                                    <w:szCs w:val="18"/>
                                    <w:rPrChange w:id="596" w:author="南泰浩" w:date="2015-08-02T17:27:00Z">
                                      <w:rPr>
                                        <w:rFonts w:ascii="Verdana" w:hAnsi="Verdana"/>
                                        <w:sz w:val="18"/>
                                        <w:szCs w:val="18"/>
                                      </w:rPr>
                                    </w:rPrChange>
                                  </w:rPr>
                                  <w:t>1</w:t>
                                </w:r>
                              </w:ins>
                              <w:ins w:id="597" w:author="南泰浩" w:date="2015-08-02T13:21:00Z">
                                <w:r w:rsidRPr="00853575">
                                  <w:rPr>
                                    <w:rFonts w:ascii="Verdana" w:hAnsi="Verdana"/>
                                    <w:color w:val="00B0F0"/>
                                    <w:sz w:val="18"/>
                                    <w:szCs w:val="18"/>
                                    <w:rPrChange w:id="598" w:author="南泰浩" w:date="2015-08-02T17:27:00Z">
                                      <w:rPr>
                                        <w:rFonts w:ascii="Verdana" w:hAnsi="Verdana"/>
                                        <w:sz w:val="18"/>
                                        <w:szCs w:val="18"/>
                                      </w:rPr>
                                    </w:rPrChange>
                                  </w:rPr>
                                  <w:t xml:space="preserve"> </w:t>
                                </w:r>
                              </w:ins>
                              <w:ins w:id="599" w:author="南泰浩" w:date="2015-08-01T21:42:00Z">
                                <w:r w:rsidRPr="00853575">
                                  <w:rPr>
                                    <w:rFonts w:ascii="Verdana" w:hAnsi="Verdana"/>
                                    <w:color w:val="00B0F0"/>
                                    <w:sz w:val="18"/>
                                    <w:szCs w:val="18"/>
                                    <w:rPrChange w:id="600" w:author="南泰浩" w:date="2015-08-02T17:27:00Z">
                                      <w:rPr>
                                        <w:rFonts w:ascii="Verdana" w:hAnsi="Verdana"/>
                                        <w:sz w:val="18"/>
                                        <w:szCs w:val="18"/>
                                      </w:rPr>
                                    </w:rPrChange>
                                  </w:rPr>
                                  <w:t>&lt;/label&gt;&lt;/data&gt;</w:t>
                                </w:r>
                              </w:ins>
                            </w:p>
                            <w:p w14:paraId="5435AEA1" w14:textId="77777777" w:rsidR="004303D4" w:rsidRPr="00853575" w:rsidRDefault="004303D4" w:rsidP="00E74C36">
                              <w:pPr>
                                <w:rPr>
                                  <w:ins w:id="601" w:author="南泰浩" w:date="2015-08-01T21:42:00Z"/>
                                  <w:rFonts w:ascii="Verdana" w:hAnsi="Verdana"/>
                                  <w:color w:val="00B0F0"/>
                                  <w:sz w:val="18"/>
                                  <w:szCs w:val="18"/>
                                  <w:rPrChange w:id="602" w:author="南泰浩" w:date="2015-08-02T17:27:00Z">
                                    <w:rPr>
                                      <w:ins w:id="603" w:author="南泰浩" w:date="2015-08-01T21:42:00Z"/>
                                      <w:rFonts w:ascii="Verdana" w:hAnsi="Verdana"/>
                                      <w:sz w:val="18"/>
                                      <w:szCs w:val="18"/>
                                    </w:rPr>
                                  </w:rPrChange>
                                </w:rPr>
                              </w:pPr>
                            </w:p>
                            <w:p w14:paraId="2A794383" w14:textId="00A43ED9" w:rsidR="004303D4" w:rsidRPr="00853575" w:rsidRDefault="004303D4" w:rsidP="00E74C36">
                              <w:pPr>
                                <w:rPr>
                                  <w:ins w:id="604" w:author="南泰浩" w:date="2015-08-01T21:42:00Z"/>
                                  <w:rFonts w:ascii="Verdana" w:hAnsi="Verdana"/>
                                  <w:color w:val="00B0F0"/>
                                  <w:sz w:val="18"/>
                                  <w:szCs w:val="18"/>
                                  <w:rPrChange w:id="605" w:author="南泰浩" w:date="2015-08-02T17:27:00Z">
                                    <w:rPr>
                                      <w:ins w:id="606" w:author="南泰浩" w:date="2015-08-01T21:42:00Z"/>
                                      <w:rFonts w:ascii="Verdana" w:hAnsi="Verdana"/>
                                      <w:sz w:val="18"/>
                                      <w:szCs w:val="18"/>
                                    </w:rPr>
                                  </w:rPrChange>
                                </w:rPr>
                              </w:pPr>
                              <w:ins w:id="607" w:author="南泰浩" w:date="2015-08-01T21:42:00Z">
                                <w:r w:rsidRPr="00853575">
                                  <w:rPr>
                                    <w:rFonts w:ascii="Verdana" w:hAnsi="Verdana"/>
                                    <w:color w:val="00B0F0"/>
                                    <w:sz w:val="18"/>
                                    <w:szCs w:val="18"/>
                                    <w:rPrChange w:id="608" w:author="南泰浩" w:date="2015-08-02T17:27:00Z">
                                      <w:rPr>
                                        <w:rFonts w:ascii="Verdana" w:hAnsi="Verdana"/>
                                        <w:sz w:val="18"/>
                                        <w:szCs w:val="18"/>
                                      </w:rPr>
                                    </w:rPrChange>
                                  </w:rPr>
                                  <w:t>&lt;data id=”</w:t>
                                </w:r>
                                <w:r w:rsidR="00FC6FB6" w:rsidRPr="00853575">
                                  <w:rPr>
                                    <w:rFonts w:ascii="Verdana" w:hAnsi="Verdana"/>
                                    <w:color w:val="00B0F0"/>
                                    <w:sz w:val="18"/>
                                    <w:szCs w:val="18"/>
                                    <w:rPrChange w:id="609" w:author="南泰浩" w:date="2015-08-02T17:27:00Z">
                                      <w:rPr>
                                        <w:rFonts w:ascii="Verdana" w:hAnsi="Verdana"/>
                                        <w:sz w:val="18"/>
                                        <w:szCs w:val="18"/>
                                      </w:rPr>
                                    </w:rPrChange>
                                  </w:rPr>
                                  <w:t>D1_2</w:t>
                                </w:r>
                                <w:r w:rsidRPr="00853575">
                                  <w:rPr>
                                    <w:rFonts w:ascii="Verdana" w:hAnsi="Verdana"/>
                                    <w:color w:val="00B0F0"/>
                                    <w:sz w:val="18"/>
                                    <w:szCs w:val="18"/>
                                    <w:rPrChange w:id="610" w:author="南泰浩" w:date="2015-08-02T17:27:00Z">
                                      <w:rPr>
                                        <w:rFonts w:ascii="Verdana" w:hAnsi="Verdana"/>
                                        <w:sz w:val="18"/>
                                        <w:szCs w:val="18"/>
                                      </w:rPr>
                                    </w:rPrChange>
                                  </w:rPr>
                                  <w:t>” type=”speech_</w:t>
                                </w:r>
                              </w:ins>
                              <w:ins w:id="611" w:author="南泰浩" w:date="2015-08-02T13:19:00Z">
                                <w:r w:rsidRPr="00853575">
                                  <w:rPr>
                                    <w:rFonts w:ascii="Verdana" w:hAnsi="Verdana"/>
                                    <w:color w:val="00B0F0"/>
                                    <w:sz w:val="18"/>
                                    <w:szCs w:val="18"/>
                                    <w:rPrChange w:id="612" w:author="南泰浩" w:date="2015-08-02T17:27:00Z">
                                      <w:rPr>
                                        <w:rFonts w:ascii="Verdana" w:hAnsi="Verdana"/>
                                        <w:sz w:val="18"/>
                                        <w:szCs w:val="18"/>
                                      </w:rPr>
                                    </w:rPrChange>
                                  </w:rPr>
                                  <w:t>conversation</w:t>
                                </w:r>
                              </w:ins>
                              <w:ins w:id="613" w:author="南泰浩" w:date="2015-08-01T21:42:00Z">
                                <w:r w:rsidRPr="00853575">
                                  <w:rPr>
                                    <w:rFonts w:ascii="Verdana" w:hAnsi="Verdana"/>
                                    <w:color w:val="00B0F0"/>
                                    <w:sz w:val="18"/>
                                    <w:szCs w:val="18"/>
                                    <w:rPrChange w:id="614" w:author="南泰浩" w:date="2015-08-02T17:27:00Z">
                                      <w:rPr>
                                        <w:rFonts w:ascii="Verdana" w:hAnsi="Verdana"/>
                                        <w:sz w:val="18"/>
                                        <w:szCs w:val="18"/>
                                      </w:rPr>
                                    </w:rPrChange>
                                  </w:rPr>
                                  <w:t>”&gt;</w:t>
                                </w:r>
                              </w:ins>
                            </w:p>
                            <w:p w14:paraId="091FB715" w14:textId="6B9897D0" w:rsidR="004303D4" w:rsidRPr="00853575" w:rsidRDefault="004303D4" w:rsidP="00E74C36">
                              <w:pPr>
                                <w:rPr>
                                  <w:ins w:id="615" w:author="南泰浩" w:date="2015-08-02T14:10:00Z"/>
                                  <w:rFonts w:ascii="Verdana" w:hAnsi="Verdana"/>
                                  <w:color w:val="00B0F0"/>
                                  <w:sz w:val="18"/>
                                  <w:szCs w:val="18"/>
                                  <w:rPrChange w:id="616" w:author="南泰浩" w:date="2015-08-02T17:27:00Z">
                                    <w:rPr>
                                      <w:ins w:id="617" w:author="南泰浩" w:date="2015-08-02T14:10:00Z"/>
                                      <w:rFonts w:ascii="Verdana" w:hAnsi="Verdana"/>
                                      <w:sz w:val="18"/>
                                      <w:szCs w:val="18"/>
                                    </w:rPr>
                                  </w:rPrChange>
                                </w:rPr>
                              </w:pPr>
                              <w:ins w:id="618" w:author="南泰浩" w:date="2015-08-01T21:42:00Z">
                                <w:r w:rsidRPr="00853575">
                                  <w:rPr>
                                    <w:rFonts w:ascii="Verdana" w:hAnsi="Verdana"/>
                                    <w:color w:val="00B0F0"/>
                                    <w:sz w:val="18"/>
                                    <w:szCs w:val="18"/>
                                    <w:rPrChange w:id="619" w:author="南泰浩" w:date="2015-08-02T17:27:00Z">
                                      <w:rPr>
                                        <w:rFonts w:ascii="Verdana" w:hAnsi="Verdana"/>
                                        <w:sz w:val="18"/>
                                        <w:szCs w:val="18"/>
                                      </w:rPr>
                                    </w:rPrChange>
                                  </w:rPr>
                                  <w:t>&lt;spc src=”</w:t>
                                </w:r>
                              </w:ins>
                              <w:ins w:id="620" w:author="南泰浩" w:date="2015-08-01T22:38:00Z">
                                <w:r w:rsidRPr="00853575">
                                  <w:rPr>
                                    <w:rFonts w:ascii="Verdana" w:hAnsi="Verdana"/>
                                    <w:color w:val="00B0F0"/>
                                    <w:sz w:val="18"/>
                                    <w:szCs w:val="18"/>
                                    <w:rPrChange w:id="621" w:author="南泰浩" w:date="2015-08-02T17:27:00Z">
                                      <w:rPr>
                                        <w:rFonts w:ascii="Verdana" w:hAnsi="Verdana"/>
                                        <w:sz w:val="18"/>
                                        <w:szCs w:val="18"/>
                                      </w:rPr>
                                    </w:rPrChange>
                                  </w:rPr>
                                  <w:t xml:space="preserve"> </w:t>
                                </w:r>
                              </w:ins>
                              <w:ins w:id="622" w:author="南泰浩" w:date="2015-08-02T13:19:00Z">
                                <w:r w:rsidRPr="00853575">
                                  <w:rPr>
                                    <w:rFonts w:ascii="Verdana" w:hAnsi="Verdana"/>
                                    <w:color w:val="00B0F0"/>
                                    <w:sz w:val="18"/>
                                    <w:szCs w:val="18"/>
                                    <w:rPrChange w:id="623" w:author="南泰浩" w:date="2015-08-02T17:27:00Z">
                                      <w:rPr>
                                        <w:rFonts w:ascii="Verdana" w:hAnsi="Verdana"/>
                                        <w:sz w:val="18"/>
                                        <w:szCs w:val="18"/>
                                      </w:rPr>
                                    </w:rPrChange>
                                  </w:rPr>
                                  <w:t>conversation</w:t>
                                </w:r>
                              </w:ins>
                              <w:ins w:id="624" w:author="南泰浩" w:date="2015-08-01T22:38:00Z">
                                <w:r w:rsidRPr="00853575">
                                  <w:rPr>
                                    <w:rFonts w:ascii="Verdana" w:hAnsi="Verdana"/>
                                    <w:color w:val="00B0F0"/>
                                    <w:sz w:val="18"/>
                                    <w:szCs w:val="18"/>
                                    <w:rPrChange w:id="625" w:author="南泰浩" w:date="2015-08-02T17:27:00Z">
                                      <w:rPr>
                                        <w:rFonts w:ascii="Verdana" w:hAnsi="Verdana"/>
                                        <w:sz w:val="18"/>
                                        <w:szCs w:val="18"/>
                                      </w:rPr>
                                    </w:rPrChange>
                                  </w:rPr>
                                  <w:t>1_2.flac</w:t>
                                </w:r>
                              </w:ins>
                              <w:ins w:id="626" w:author="南泰浩" w:date="2015-08-01T21:42:00Z">
                                <w:r w:rsidRPr="00853575">
                                  <w:rPr>
                                    <w:rFonts w:ascii="Verdana" w:hAnsi="Verdana"/>
                                    <w:color w:val="00B0F0"/>
                                    <w:sz w:val="18"/>
                                    <w:szCs w:val="18"/>
                                    <w:rPrChange w:id="627" w:author="南泰浩" w:date="2015-08-02T17:27:00Z">
                                      <w:rPr>
                                        <w:rFonts w:ascii="Verdana" w:hAnsi="Verdana"/>
                                        <w:sz w:val="18"/>
                                        <w:szCs w:val="18"/>
                                      </w:rPr>
                                    </w:rPrChange>
                                  </w:rPr>
                                  <w:t>"/&gt;</w:t>
                                </w:r>
                              </w:ins>
                            </w:p>
                            <w:p w14:paraId="4694D5EF" w14:textId="1A8E6A75" w:rsidR="004303D4" w:rsidRPr="00853575" w:rsidRDefault="004303D4">
                              <w:pPr>
                                <w:autoSpaceDE w:val="0"/>
                                <w:autoSpaceDN w:val="0"/>
                                <w:adjustRightInd w:val="0"/>
                                <w:jc w:val="left"/>
                                <w:rPr>
                                  <w:ins w:id="628" w:author="南泰浩" w:date="2015-08-01T21:42:00Z"/>
                                  <w:rFonts w:ascii="Verdana" w:hAnsi="Verdana"/>
                                  <w:color w:val="00B0F0"/>
                                  <w:sz w:val="18"/>
                                  <w:szCs w:val="18"/>
                                  <w:rPrChange w:id="629" w:author="南泰浩" w:date="2015-08-02T17:27:00Z">
                                    <w:rPr>
                                      <w:ins w:id="630" w:author="南泰浩" w:date="2015-08-01T21:42:00Z"/>
                                      <w:rFonts w:ascii="Verdana" w:hAnsi="Verdana"/>
                                      <w:sz w:val="18"/>
                                      <w:szCs w:val="18"/>
                                    </w:rPr>
                                  </w:rPrChange>
                                </w:rPr>
                                <w:pPrChange w:id="631" w:author="南泰浩" w:date="2015-08-02T14:10:00Z">
                                  <w:pPr/>
                                </w:pPrChange>
                              </w:pPr>
                              <w:ins w:id="632" w:author="南泰浩" w:date="2015-08-02T14:10:00Z">
                                <w:r w:rsidRPr="00853575">
                                  <w:rPr>
                                    <w:rFonts w:ascii="Verdana" w:hAnsi="Verdana"/>
                                    <w:color w:val="00B0F0"/>
                                    <w:sz w:val="18"/>
                                    <w:szCs w:val="18"/>
                                    <w:rPrChange w:id="633" w:author="南泰浩" w:date="2015-08-02T17:27:00Z">
                                      <w:rPr>
                                        <w:rFonts w:ascii="Verdana" w:hAnsi="Verdana"/>
                                        <w:sz w:val="18"/>
                                        <w:szCs w:val="18"/>
                                      </w:rPr>
                                    </w:rPrChange>
                                  </w:rPr>
                                  <w:t>&lt;caption&gt;</w:t>
                                </w:r>
                              </w:ins>
                              <w:ins w:id="634" w:author="南泰浩" w:date="2015-08-02T14:15:00Z">
                                <w:r w:rsidRPr="00853575">
                                  <w:rPr>
                                    <w:rFonts w:ascii="Verdana" w:hAnsi="Verdana" w:hint="eastAsia"/>
                                    <w:color w:val="00B0F0"/>
                                    <w:sz w:val="18"/>
                                    <w:szCs w:val="18"/>
                                    <w:rPrChange w:id="635" w:author="南泰浩" w:date="2015-08-02T17:27:00Z">
                                      <w:rPr>
                                        <w:rFonts w:ascii="Verdana" w:hAnsi="Verdana" w:hint="eastAsia"/>
                                        <w:sz w:val="18"/>
                                        <w:szCs w:val="18"/>
                                      </w:rPr>
                                    </w:rPrChange>
                                  </w:rPr>
                                  <w:t>話者</w:t>
                                </w:r>
                                <w:r w:rsidRPr="00853575">
                                  <w:rPr>
                                    <w:rFonts w:ascii="Verdana" w:hAnsi="Verdana"/>
                                    <w:color w:val="00B0F0"/>
                                    <w:sz w:val="18"/>
                                    <w:szCs w:val="18"/>
                                    <w:rPrChange w:id="636" w:author="南泰浩" w:date="2015-08-02T17:27:00Z">
                                      <w:rPr>
                                        <w:rFonts w:ascii="Verdana" w:hAnsi="Verdana"/>
                                        <w:sz w:val="18"/>
                                        <w:szCs w:val="18"/>
                                      </w:rPr>
                                    </w:rPrChange>
                                  </w:rPr>
                                  <w:t xml:space="preserve">:2 start:0 end:1.0 </w:t>
                                </w:r>
                              </w:ins>
                              <w:ins w:id="637" w:author="南泰浩" w:date="2015-08-02T14:10:00Z">
                                <w:r w:rsidRPr="00853575">
                                  <w:rPr>
                                    <w:rFonts w:ascii="Verdana" w:hAnsi="Verdana"/>
                                    <w:color w:val="00B0F0"/>
                                    <w:sz w:val="18"/>
                                    <w:szCs w:val="18"/>
                                    <w:rPrChange w:id="638" w:author="南泰浩" w:date="2015-08-02T17:27:00Z">
                                      <w:rPr>
                                        <w:rFonts w:ascii="Verdana" w:hAnsi="Verdana"/>
                                        <w:sz w:val="18"/>
                                        <w:szCs w:val="18"/>
                                      </w:rPr>
                                    </w:rPrChange>
                                  </w:rPr>
                                  <w:t>&lt;/caption&gt;</w:t>
                                </w:r>
                              </w:ins>
                            </w:p>
                            <w:p w14:paraId="20BF66D7" w14:textId="380BCDF8" w:rsidR="004303D4" w:rsidRPr="00853575" w:rsidRDefault="004303D4" w:rsidP="00E74C36">
                              <w:pPr>
                                <w:rPr>
                                  <w:ins w:id="639" w:author="南泰浩" w:date="2015-08-01T21:42:00Z"/>
                                  <w:rFonts w:ascii="Verdana" w:hAnsi="Verdana"/>
                                  <w:color w:val="00B0F0"/>
                                  <w:sz w:val="18"/>
                                  <w:szCs w:val="18"/>
                                  <w:rPrChange w:id="640" w:author="南泰浩" w:date="2015-08-02T17:27:00Z">
                                    <w:rPr>
                                      <w:ins w:id="641" w:author="南泰浩" w:date="2015-08-01T21:42:00Z"/>
                                      <w:rFonts w:ascii="Verdana" w:hAnsi="Verdana"/>
                                      <w:sz w:val="18"/>
                                      <w:szCs w:val="18"/>
                                    </w:rPr>
                                  </w:rPrChange>
                                </w:rPr>
                              </w:pPr>
                              <w:ins w:id="642" w:author="南泰浩" w:date="2015-08-01T21:42:00Z">
                                <w:r w:rsidRPr="00853575">
                                  <w:rPr>
                                    <w:rFonts w:ascii="Verdana" w:hAnsi="Verdana"/>
                                    <w:color w:val="00B0F0"/>
                                    <w:sz w:val="18"/>
                                    <w:szCs w:val="18"/>
                                    <w:rPrChange w:id="643" w:author="南泰浩" w:date="2015-08-02T17:27:00Z">
                                      <w:rPr>
                                        <w:rFonts w:ascii="Verdana" w:hAnsi="Verdana"/>
                                        <w:sz w:val="18"/>
                                        <w:szCs w:val="18"/>
                                      </w:rPr>
                                    </w:rPrChange>
                                  </w:rPr>
                                  <w:t>&lt;label&gt;</w:t>
                                </w:r>
                              </w:ins>
                              <w:ins w:id="644" w:author="南泰浩" w:date="2015-08-02T13:24:00Z">
                                <w:r w:rsidRPr="00853575">
                                  <w:rPr>
                                    <w:rFonts w:ascii="Verdana" w:hAnsi="Verdana"/>
                                    <w:color w:val="00B0F0"/>
                                    <w:sz w:val="18"/>
                                    <w:szCs w:val="18"/>
                                    <w:rPrChange w:id="645" w:author="南泰浩" w:date="2015-08-02T17:27:00Z">
                                      <w:rPr>
                                        <w:rFonts w:ascii="Verdana" w:hAnsi="Verdana"/>
                                        <w:sz w:val="18"/>
                                        <w:szCs w:val="18"/>
                                      </w:rPr>
                                    </w:rPrChange>
                                  </w:rPr>
                                  <w:t xml:space="preserve"> </w:t>
                                </w:r>
                              </w:ins>
                              <w:ins w:id="646" w:author="南泰浩" w:date="2015-08-02T14:47:00Z">
                                <w:r w:rsidR="00FC6FB6" w:rsidRPr="00853575">
                                  <w:rPr>
                                    <w:rFonts w:ascii="Verdana" w:hAnsi="Verdana"/>
                                    <w:color w:val="00B0F0"/>
                                    <w:sz w:val="18"/>
                                    <w:szCs w:val="18"/>
                                    <w:rPrChange w:id="647" w:author="南泰浩" w:date="2015-08-02T17:27:00Z">
                                      <w:rPr>
                                        <w:rFonts w:ascii="Verdana" w:hAnsi="Verdana"/>
                                        <w:sz w:val="18"/>
                                        <w:szCs w:val="18"/>
                                      </w:rPr>
                                    </w:rPrChange>
                                  </w:rPr>
                                  <w:t>D1_2</w:t>
                                </w:r>
                              </w:ins>
                              <w:ins w:id="648" w:author="南泰浩" w:date="2015-08-01T21:42:00Z">
                                <w:r w:rsidRPr="00853575">
                                  <w:rPr>
                                    <w:rFonts w:ascii="Verdana" w:hAnsi="Verdana"/>
                                    <w:color w:val="00B0F0"/>
                                    <w:sz w:val="18"/>
                                    <w:szCs w:val="18"/>
                                    <w:rPrChange w:id="649" w:author="南泰浩" w:date="2015-08-02T17:27:00Z">
                                      <w:rPr>
                                        <w:rFonts w:ascii="Verdana" w:hAnsi="Verdana"/>
                                        <w:sz w:val="18"/>
                                        <w:szCs w:val="18"/>
                                      </w:rPr>
                                    </w:rPrChange>
                                  </w:rPr>
                                  <w:t>&lt;/label&gt;&lt;/data&gt;</w:t>
                                </w:r>
                              </w:ins>
                            </w:p>
                            <w:p w14:paraId="69D90126" w14:textId="77777777" w:rsidR="004303D4" w:rsidRPr="00853575" w:rsidRDefault="004303D4" w:rsidP="00E74C36">
                              <w:pPr>
                                <w:rPr>
                                  <w:ins w:id="650" w:author="南泰浩" w:date="2015-08-01T21:42:00Z"/>
                                  <w:rFonts w:ascii="Verdana" w:hAnsi="Verdana"/>
                                  <w:color w:val="00B0F0"/>
                                  <w:sz w:val="18"/>
                                  <w:szCs w:val="18"/>
                                  <w:rPrChange w:id="651" w:author="南泰浩" w:date="2015-08-02T17:27:00Z">
                                    <w:rPr>
                                      <w:ins w:id="652" w:author="南泰浩" w:date="2015-08-01T21:42:00Z"/>
                                      <w:rFonts w:ascii="Verdana" w:hAnsi="Verdana"/>
                                      <w:sz w:val="18"/>
                                      <w:szCs w:val="18"/>
                                    </w:rPr>
                                  </w:rPrChange>
                                </w:rPr>
                              </w:pPr>
                            </w:p>
                            <w:p w14:paraId="450DEDBD" w14:textId="11FACA84" w:rsidR="004303D4" w:rsidRPr="00853575" w:rsidRDefault="004303D4" w:rsidP="00E74C36">
                              <w:pPr>
                                <w:rPr>
                                  <w:ins w:id="653" w:author="南泰浩" w:date="2015-08-01T21:42:00Z"/>
                                  <w:rFonts w:ascii="Verdana" w:hAnsi="Verdana"/>
                                  <w:color w:val="00B0F0"/>
                                  <w:sz w:val="18"/>
                                  <w:szCs w:val="18"/>
                                  <w:rPrChange w:id="654" w:author="南泰浩" w:date="2015-08-02T17:27:00Z">
                                    <w:rPr>
                                      <w:ins w:id="655" w:author="南泰浩" w:date="2015-08-01T21:42:00Z"/>
                                      <w:rFonts w:ascii="Verdana" w:hAnsi="Verdana"/>
                                      <w:sz w:val="18"/>
                                      <w:szCs w:val="18"/>
                                    </w:rPr>
                                  </w:rPrChange>
                                </w:rPr>
                              </w:pPr>
                              <w:ins w:id="656" w:author="南泰浩" w:date="2015-08-01T21:42:00Z">
                                <w:r w:rsidRPr="00853575">
                                  <w:rPr>
                                    <w:rFonts w:ascii="Verdana" w:hAnsi="Verdana"/>
                                    <w:color w:val="00B0F0"/>
                                    <w:sz w:val="18"/>
                                    <w:szCs w:val="18"/>
                                    <w:rPrChange w:id="657" w:author="南泰浩" w:date="2015-08-02T17:27:00Z">
                                      <w:rPr>
                                        <w:rFonts w:ascii="Verdana" w:hAnsi="Verdana"/>
                                        <w:sz w:val="18"/>
                                        <w:szCs w:val="18"/>
                                      </w:rPr>
                                    </w:rPrChange>
                                  </w:rPr>
                                  <w:t>&lt;data id=”</w:t>
                                </w:r>
                                <w:r w:rsidR="00FC6FB6" w:rsidRPr="00853575">
                                  <w:rPr>
                                    <w:rFonts w:ascii="Verdana" w:hAnsi="Verdana"/>
                                    <w:color w:val="00B0F0"/>
                                    <w:sz w:val="18"/>
                                    <w:szCs w:val="18"/>
                                    <w:rPrChange w:id="658" w:author="南泰浩" w:date="2015-08-02T17:27:00Z">
                                      <w:rPr>
                                        <w:rFonts w:ascii="Verdana" w:hAnsi="Verdana"/>
                                        <w:sz w:val="18"/>
                                        <w:szCs w:val="18"/>
                                      </w:rPr>
                                    </w:rPrChange>
                                  </w:rPr>
                                  <w:t>D1_3</w:t>
                                </w:r>
                                <w:r w:rsidRPr="00853575">
                                  <w:rPr>
                                    <w:rFonts w:ascii="Verdana" w:hAnsi="Verdana"/>
                                    <w:color w:val="00B0F0"/>
                                    <w:sz w:val="18"/>
                                    <w:szCs w:val="18"/>
                                    <w:rPrChange w:id="659" w:author="南泰浩" w:date="2015-08-02T17:27:00Z">
                                      <w:rPr>
                                        <w:rFonts w:ascii="Verdana" w:hAnsi="Verdana"/>
                                        <w:sz w:val="18"/>
                                        <w:szCs w:val="18"/>
                                      </w:rPr>
                                    </w:rPrChange>
                                  </w:rPr>
                                  <w:t>” type=”speech_</w:t>
                                </w:r>
                              </w:ins>
                              <w:ins w:id="660" w:author="南泰浩" w:date="2015-08-02T13:19:00Z">
                                <w:r w:rsidRPr="00853575">
                                  <w:rPr>
                                    <w:rFonts w:ascii="Verdana" w:hAnsi="Verdana"/>
                                    <w:color w:val="00B0F0"/>
                                    <w:sz w:val="18"/>
                                    <w:szCs w:val="18"/>
                                    <w:rPrChange w:id="661" w:author="南泰浩" w:date="2015-08-02T17:27:00Z">
                                      <w:rPr>
                                        <w:rFonts w:ascii="Verdana" w:hAnsi="Verdana"/>
                                        <w:sz w:val="18"/>
                                        <w:szCs w:val="18"/>
                                      </w:rPr>
                                    </w:rPrChange>
                                  </w:rPr>
                                  <w:t>conversation</w:t>
                                </w:r>
                              </w:ins>
                              <w:ins w:id="662" w:author="南泰浩" w:date="2015-08-01T21:42:00Z">
                                <w:r w:rsidRPr="00853575">
                                  <w:rPr>
                                    <w:rFonts w:ascii="Verdana" w:hAnsi="Verdana"/>
                                    <w:color w:val="00B0F0"/>
                                    <w:sz w:val="18"/>
                                    <w:szCs w:val="18"/>
                                    <w:rPrChange w:id="663" w:author="南泰浩" w:date="2015-08-02T17:27:00Z">
                                      <w:rPr>
                                        <w:rFonts w:ascii="Verdana" w:hAnsi="Verdana"/>
                                        <w:sz w:val="18"/>
                                        <w:szCs w:val="18"/>
                                      </w:rPr>
                                    </w:rPrChange>
                                  </w:rPr>
                                  <w:t>”&gt;</w:t>
                                </w:r>
                              </w:ins>
                            </w:p>
                            <w:p w14:paraId="42664AD2" w14:textId="2ED1FA85" w:rsidR="004303D4" w:rsidRPr="00853575" w:rsidRDefault="004303D4" w:rsidP="00E74C36">
                              <w:pPr>
                                <w:rPr>
                                  <w:ins w:id="664" w:author="南泰浩" w:date="2015-08-02T14:10:00Z"/>
                                  <w:rFonts w:ascii="Verdana" w:hAnsi="Verdana"/>
                                  <w:color w:val="00B0F0"/>
                                  <w:sz w:val="18"/>
                                  <w:szCs w:val="18"/>
                                  <w:rPrChange w:id="665" w:author="南泰浩" w:date="2015-08-02T17:27:00Z">
                                    <w:rPr>
                                      <w:ins w:id="666" w:author="南泰浩" w:date="2015-08-02T14:10:00Z"/>
                                      <w:rFonts w:ascii="Verdana" w:hAnsi="Verdana"/>
                                      <w:sz w:val="18"/>
                                      <w:szCs w:val="18"/>
                                    </w:rPr>
                                  </w:rPrChange>
                                </w:rPr>
                              </w:pPr>
                              <w:ins w:id="667" w:author="南泰浩" w:date="2015-08-01T21:42:00Z">
                                <w:r w:rsidRPr="00853575">
                                  <w:rPr>
                                    <w:rFonts w:ascii="Verdana" w:hAnsi="Verdana"/>
                                    <w:color w:val="00B0F0"/>
                                    <w:sz w:val="18"/>
                                    <w:szCs w:val="18"/>
                                    <w:rPrChange w:id="668" w:author="南泰浩" w:date="2015-08-02T17:27:00Z">
                                      <w:rPr>
                                        <w:rFonts w:ascii="Verdana" w:hAnsi="Verdana"/>
                                        <w:sz w:val="18"/>
                                        <w:szCs w:val="18"/>
                                      </w:rPr>
                                    </w:rPrChange>
                                  </w:rPr>
                                  <w:t>&lt;</w:t>
                                </w:r>
                              </w:ins>
                              <w:ins w:id="669" w:author="南泰浩" w:date="2015-08-01T22:33:00Z">
                                <w:r w:rsidRPr="00853575">
                                  <w:rPr>
                                    <w:rFonts w:ascii="Verdana" w:hAnsi="Verdana"/>
                                    <w:color w:val="00B0F0"/>
                                    <w:sz w:val="18"/>
                                    <w:szCs w:val="18"/>
                                    <w:rPrChange w:id="670" w:author="南泰浩" w:date="2015-08-02T17:27:00Z">
                                      <w:rPr>
                                        <w:rFonts w:ascii="Verdana" w:hAnsi="Verdana"/>
                                        <w:sz w:val="18"/>
                                        <w:szCs w:val="18"/>
                                      </w:rPr>
                                    </w:rPrChange>
                                  </w:rPr>
                                  <w:t>spc</w:t>
                                </w:r>
                              </w:ins>
                              <w:ins w:id="671" w:author="南泰浩" w:date="2015-08-01T21:42:00Z">
                                <w:r w:rsidRPr="00853575">
                                  <w:rPr>
                                    <w:rFonts w:ascii="Verdana" w:hAnsi="Verdana"/>
                                    <w:color w:val="00B0F0"/>
                                    <w:sz w:val="18"/>
                                    <w:szCs w:val="18"/>
                                    <w:rPrChange w:id="672" w:author="南泰浩" w:date="2015-08-02T17:27:00Z">
                                      <w:rPr>
                                        <w:rFonts w:ascii="Verdana" w:hAnsi="Verdana"/>
                                        <w:sz w:val="18"/>
                                        <w:szCs w:val="18"/>
                                      </w:rPr>
                                    </w:rPrChange>
                                  </w:rPr>
                                  <w:t xml:space="preserve"> src=”</w:t>
                                </w:r>
                              </w:ins>
                              <w:ins w:id="673" w:author="南泰浩" w:date="2015-08-01T22:38:00Z">
                                <w:r w:rsidRPr="00853575">
                                  <w:rPr>
                                    <w:rFonts w:ascii="Verdana" w:hAnsi="Verdana"/>
                                    <w:color w:val="00B0F0"/>
                                    <w:sz w:val="18"/>
                                    <w:szCs w:val="18"/>
                                    <w:rPrChange w:id="674" w:author="南泰浩" w:date="2015-08-02T17:27:00Z">
                                      <w:rPr>
                                        <w:rFonts w:ascii="Verdana" w:hAnsi="Verdana"/>
                                        <w:sz w:val="18"/>
                                        <w:szCs w:val="18"/>
                                      </w:rPr>
                                    </w:rPrChange>
                                  </w:rPr>
                                  <w:t xml:space="preserve"> </w:t>
                                </w:r>
                              </w:ins>
                              <w:ins w:id="675" w:author="南泰浩" w:date="2015-08-02T13:19:00Z">
                                <w:r w:rsidRPr="00853575">
                                  <w:rPr>
                                    <w:rFonts w:ascii="Verdana" w:hAnsi="Verdana"/>
                                    <w:color w:val="00B0F0"/>
                                    <w:sz w:val="18"/>
                                    <w:szCs w:val="18"/>
                                    <w:rPrChange w:id="676" w:author="南泰浩" w:date="2015-08-02T17:27:00Z">
                                      <w:rPr>
                                        <w:rFonts w:ascii="Verdana" w:hAnsi="Verdana"/>
                                        <w:sz w:val="18"/>
                                        <w:szCs w:val="18"/>
                                      </w:rPr>
                                    </w:rPrChange>
                                  </w:rPr>
                                  <w:t>conversation</w:t>
                                </w:r>
                              </w:ins>
                              <w:ins w:id="677" w:author="南泰浩" w:date="2015-08-01T22:38:00Z">
                                <w:r w:rsidRPr="00853575">
                                  <w:rPr>
                                    <w:rFonts w:ascii="Verdana" w:hAnsi="Verdana"/>
                                    <w:color w:val="00B0F0"/>
                                    <w:sz w:val="18"/>
                                    <w:szCs w:val="18"/>
                                    <w:rPrChange w:id="678" w:author="南泰浩" w:date="2015-08-02T17:27:00Z">
                                      <w:rPr>
                                        <w:rFonts w:ascii="Verdana" w:hAnsi="Verdana"/>
                                        <w:sz w:val="18"/>
                                        <w:szCs w:val="18"/>
                                      </w:rPr>
                                    </w:rPrChange>
                                  </w:rPr>
                                  <w:t>1_3.flac</w:t>
                                </w:r>
                              </w:ins>
                              <w:ins w:id="679" w:author="南泰浩" w:date="2015-08-01T21:42:00Z">
                                <w:r w:rsidRPr="00853575">
                                  <w:rPr>
                                    <w:rFonts w:ascii="Verdana" w:hAnsi="Verdana"/>
                                    <w:color w:val="00B0F0"/>
                                    <w:sz w:val="18"/>
                                    <w:szCs w:val="18"/>
                                    <w:rPrChange w:id="680" w:author="南泰浩" w:date="2015-08-02T17:27:00Z">
                                      <w:rPr>
                                        <w:rFonts w:ascii="Verdana" w:hAnsi="Verdana"/>
                                        <w:sz w:val="18"/>
                                        <w:szCs w:val="18"/>
                                      </w:rPr>
                                    </w:rPrChange>
                                  </w:rPr>
                                  <w:t>"/&gt;</w:t>
                                </w:r>
                              </w:ins>
                            </w:p>
                            <w:p w14:paraId="121AEE15" w14:textId="46C1ADAD" w:rsidR="004303D4" w:rsidRPr="00853575" w:rsidRDefault="004303D4">
                              <w:pPr>
                                <w:autoSpaceDE w:val="0"/>
                                <w:autoSpaceDN w:val="0"/>
                                <w:adjustRightInd w:val="0"/>
                                <w:jc w:val="left"/>
                                <w:rPr>
                                  <w:ins w:id="681" w:author="南泰浩" w:date="2015-08-01T21:42:00Z"/>
                                  <w:rFonts w:ascii="Verdana" w:hAnsi="Verdana"/>
                                  <w:color w:val="00B0F0"/>
                                  <w:sz w:val="18"/>
                                  <w:szCs w:val="18"/>
                                  <w:rPrChange w:id="682" w:author="南泰浩" w:date="2015-08-02T17:27:00Z">
                                    <w:rPr>
                                      <w:ins w:id="683" w:author="南泰浩" w:date="2015-08-01T21:42:00Z"/>
                                      <w:rFonts w:ascii="Verdana" w:hAnsi="Verdana"/>
                                      <w:sz w:val="18"/>
                                      <w:szCs w:val="18"/>
                                    </w:rPr>
                                  </w:rPrChange>
                                </w:rPr>
                                <w:pPrChange w:id="684" w:author="南泰浩" w:date="2015-08-02T14:10:00Z">
                                  <w:pPr/>
                                </w:pPrChange>
                              </w:pPr>
                              <w:ins w:id="685" w:author="南泰浩" w:date="2015-08-02T14:10:00Z">
                                <w:r w:rsidRPr="00853575">
                                  <w:rPr>
                                    <w:rFonts w:ascii="Verdana" w:hAnsi="Verdana"/>
                                    <w:color w:val="00B0F0"/>
                                    <w:sz w:val="18"/>
                                    <w:szCs w:val="18"/>
                                    <w:rPrChange w:id="686" w:author="南泰浩" w:date="2015-08-02T17:27:00Z">
                                      <w:rPr>
                                        <w:rFonts w:ascii="Verdana" w:hAnsi="Verdana"/>
                                        <w:sz w:val="18"/>
                                        <w:szCs w:val="18"/>
                                      </w:rPr>
                                    </w:rPrChange>
                                  </w:rPr>
                                  <w:t>&lt;caption&gt;</w:t>
                                </w:r>
                                <w:r w:rsidRPr="00853575">
                                  <w:rPr>
                                    <w:rFonts w:ascii="Verdana" w:hAnsi="Verdana" w:hint="eastAsia"/>
                                    <w:color w:val="00B0F0"/>
                                    <w:sz w:val="18"/>
                                    <w:szCs w:val="18"/>
                                    <w:rPrChange w:id="687" w:author="南泰浩" w:date="2015-08-02T17:27:00Z">
                                      <w:rPr>
                                        <w:rFonts w:ascii="Verdana" w:hAnsi="Verdana" w:hint="eastAsia"/>
                                        <w:sz w:val="18"/>
                                        <w:szCs w:val="18"/>
                                      </w:rPr>
                                    </w:rPrChange>
                                  </w:rPr>
                                  <w:t>話者</w:t>
                                </w:r>
                                <w:r w:rsidRPr="00853575">
                                  <w:rPr>
                                    <w:rFonts w:ascii="Verdana" w:hAnsi="Verdana"/>
                                    <w:color w:val="00B0F0"/>
                                    <w:sz w:val="18"/>
                                    <w:szCs w:val="18"/>
                                    <w:rPrChange w:id="688" w:author="南泰浩" w:date="2015-08-02T17:27:00Z">
                                      <w:rPr>
                                        <w:rFonts w:ascii="Verdana" w:hAnsi="Verdana"/>
                                        <w:sz w:val="18"/>
                                        <w:szCs w:val="18"/>
                                      </w:rPr>
                                    </w:rPrChange>
                                  </w:rPr>
                                  <w:t>:1 start:0 end:1.5 &lt;/caption&gt;</w:t>
                                </w:r>
                              </w:ins>
                            </w:p>
                            <w:p w14:paraId="695127FD" w14:textId="46419396" w:rsidR="004303D4" w:rsidRPr="00853575" w:rsidRDefault="004303D4" w:rsidP="00E74C36">
                              <w:pPr>
                                <w:rPr>
                                  <w:ins w:id="689" w:author="南泰浩" w:date="2015-08-01T21:42:00Z"/>
                                  <w:rFonts w:ascii="Verdana" w:hAnsi="Verdana"/>
                                  <w:color w:val="00B0F0"/>
                                  <w:sz w:val="18"/>
                                  <w:szCs w:val="18"/>
                                  <w:rPrChange w:id="690" w:author="南泰浩" w:date="2015-08-02T17:27:00Z">
                                    <w:rPr>
                                      <w:ins w:id="691" w:author="南泰浩" w:date="2015-08-01T21:42:00Z"/>
                                      <w:rFonts w:ascii="Verdana" w:hAnsi="Verdana"/>
                                      <w:sz w:val="18"/>
                                      <w:szCs w:val="18"/>
                                    </w:rPr>
                                  </w:rPrChange>
                                </w:rPr>
                              </w:pPr>
                              <w:ins w:id="692" w:author="南泰浩" w:date="2015-08-01T21:42:00Z">
                                <w:r w:rsidRPr="00853575">
                                  <w:rPr>
                                    <w:rFonts w:ascii="Verdana" w:hAnsi="Verdana"/>
                                    <w:color w:val="00B0F0"/>
                                    <w:sz w:val="18"/>
                                    <w:szCs w:val="18"/>
                                    <w:rPrChange w:id="693" w:author="南泰浩" w:date="2015-08-02T17:27:00Z">
                                      <w:rPr>
                                        <w:rFonts w:ascii="Verdana" w:hAnsi="Verdana"/>
                                        <w:sz w:val="18"/>
                                        <w:szCs w:val="18"/>
                                      </w:rPr>
                                    </w:rPrChange>
                                  </w:rPr>
                                  <w:t>&lt;label&gt;</w:t>
                                </w:r>
                              </w:ins>
                              <w:ins w:id="694" w:author="南泰浩" w:date="2015-08-02T14:03:00Z">
                                <w:r w:rsidRPr="00853575">
                                  <w:rPr>
                                    <w:rFonts w:ascii="Verdana" w:hAnsi="Verdana"/>
                                    <w:color w:val="00B0F0"/>
                                    <w:sz w:val="18"/>
                                    <w:szCs w:val="18"/>
                                    <w:rPrChange w:id="695" w:author="南泰浩" w:date="2015-08-02T17:27:00Z">
                                      <w:rPr>
                                        <w:rFonts w:ascii="Verdana" w:hAnsi="Verdana"/>
                                        <w:b/>
                                        <w:sz w:val="18"/>
                                        <w:szCs w:val="18"/>
                                      </w:rPr>
                                    </w:rPrChange>
                                  </w:rPr>
                                  <w:t xml:space="preserve"> </w:t>
                                </w:r>
                              </w:ins>
                              <w:ins w:id="696" w:author="南泰浩" w:date="2015-08-02T14:15:00Z">
                                <w:r w:rsidR="00FC6FB6" w:rsidRPr="00853575">
                                  <w:rPr>
                                    <w:rFonts w:ascii="Verdana" w:hAnsi="Verdana"/>
                                    <w:color w:val="00B0F0"/>
                                    <w:sz w:val="18"/>
                                    <w:szCs w:val="18"/>
                                    <w:rPrChange w:id="697" w:author="南泰浩" w:date="2015-08-02T17:27:00Z">
                                      <w:rPr>
                                        <w:rFonts w:ascii="Verdana" w:hAnsi="Verdana"/>
                                        <w:sz w:val="18"/>
                                        <w:szCs w:val="18"/>
                                      </w:rPr>
                                    </w:rPrChange>
                                  </w:rPr>
                                  <w:t>D1_3</w:t>
                                </w:r>
                                <w:r w:rsidRPr="00853575">
                                  <w:rPr>
                                    <w:rFonts w:ascii="Verdana" w:hAnsi="Verdana"/>
                                    <w:color w:val="00B0F0"/>
                                    <w:sz w:val="18"/>
                                    <w:szCs w:val="18"/>
                                    <w:rPrChange w:id="698" w:author="南泰浩" w:date="2015-08-02T17:27:00Z">
                                      <w:rPr>
                                        <w:rFonts w:ascii="Verdana" w:hAnsi="Verdana"/>
                                        <w:sz w:val="18"/>
                                        <w:szCs w:val="18"/>
                                      </w:rPr>
                                    </w:rPrChange>
                                  </w:rPr>
                                  <w:t xml:space="preserve"> </w:t>
                                </w:r>
                              </w:ins>
                              <w:ins w:id="699" w:author="南泰浩" w:date="2015-08-01T21:42:00Z">
                                <w:r w:rsidRPr="00853575">
                                  <w:rPr>
                                    <w:rFonts w:ascii="Verdana" w:hAnsi="Verdana"/>
                                    <w:color w:val="00B0F0"/>
                                    <w:sz w:val="18"/>
                                    <w:szCs w:val="18"/>
                                    <w:rPrChange w:id="700" w:author="南泰浩" w:date="2015-08-02T17:27:00Z">
                                      <w:rPr>
                                        <w:rFonts w:ascii="Verdana" w:hAnsi="Verdana"/>
                                        <w:sz w:val="18"/>
                                        <w:szCs w:val="18"/>
                                      </w:rPr>
                                    </w:rPrChange>
                                  </w:rPr>
                                  <w:t>&lt;/label&gt;&lt;/data&gt;</w:t>
                                </w:r>
                              </w:ins>
                            </w:p>
                            <w:p w14:paraId="0F3095A6" w14:textId="70FA9C35" w:rsidR="004303D4" w:rsidRPr="00853575" w:rsidRDefault="004303D4">
                              <w:pPr>
                                <w:autoSpaceDE w:val="0"/>
                                <w:autoSpaceDN w:val="0"/>
                                <w:adjustRightInd w:val="0"/>
                                <w:jc w:val="left"/>
                                <w:rPr>
                                  <w:ins w:id="701" w:author="南泰浩" w:date="2015-08-02T14:10:00Z"/>
                                  <w:rFonts w:ascii="Verdana" w:hAnsi="Verdana"/>
                                  <w:color w:val="00B0F0"/>
                                  <w:sz w:val="18"/>
                                  <w:szCs w:val="18"/>
                                  <w:rPrChange w:id="702" w:author="南泰浩" w:date="2015-08-02T17:27:00Z">
                                    <w:rPr>
                                      <w:ins w:id="703" w:author="南泰浩" w:date="2015-08-02T14:10:00Z"/>
                                      <w:rFonts w:ascii="Verdana" w:hAnsi="Verdana"/>
                                      <w:sz w:val="18"/>
                                      <w:szCs w:val="18"/>
                                    </w:rPr>
                                  </w:rPrChange>
                                </w:rPr>
                                <w:pPrChange w:id="704" w:author="南泰浩" w:date="2015-08-02T14:10:00Z">
                                  <w:pPr/>
                                </w:pPrChange>
                              </w:pPr>
                              <w:ins w:id="705" w:author="南泰浩" w:date="2015-08-02T14:10:00Z">
                                <w:r w:rsidRPr="00853575">
                                  <w:rPr>
                                    <w:rFonts w:ascii="Verdana" w:hAnsi="Verdana"/>
                                    <w:color w:val="00B0F0"/>
                                    <w:sz w:val="18"/>
                                    <w:szCs w:val="18"/>
                                    <w:rPrChange w:id="706" w:author="南泰浩" w:date="2015-08-02T17:27:00Z">
                                      <w:rPr>
                                        <w:rFonts w:ascii="Verdana" w:hAnsi="Verdana"/>
                                        <w:sz w:val="18"/>
                                        <w:szCs w:val="18"/>
                                      </w:rPr>
                                    </w:rPrChange>
                                  </w:rPr>
                                  <w:t>&lt;caption&gt;</w:t>
                                </w:r>
                              </w:ins>
                              <w:ins w:id="707" w:author="南泰浩" w:date="2015-08-02T14:11:00Z">
                                <w:r w:rsidRPr="00853575">
                                  <w:rPr>
                                    <w:rFonts w:ascii="Verdana" w:hAnsi="Verdana" w:hint="eastAsia"/>
                                    <w:color w:val="00B0F0"/>
                                    <w:sz w:val="18"/>
                                    <w:szCs w:val="18"/>
                                    <w:rPrChange w:id="708" w:author="南泰浩" w:date="2015-08-02T17:27:00Z">
                                      <w:rPr>
                                        <w:rFonts w:ascii="Verdana" w:hAnsi="Verdana" w:hint="eastAsia"/>
                                        <w:sz w:val="18"/>
                                        <w:szCs w:val="18"/>
                                      </w:rPr>
                                    </w:rPrChange>
                                  </w:rPr>
                                  <w:t>話者数</w:t>
                                </w:r>
                                <w:r w:rsidRPr="00853575">
                                  <w:rPr>
                                    <w:rFonts w:ascii="Verdana" w:hAnsi="Verdana"/>
                                    <w:color w:val="00B0F0"/>
                                    <w:sz w:val="18"/>
                                    <w:szCs w:val="18"/>
                                    <w:rPrChange w:id="709" w:author="南泰浩" w:date="2015-08-02T17:27:00Z">
                                      <w:rPr>
                                        <w:rFonts w:ascii="Verdana" w:hAnsi="Verdana"/>
                                        <w:sz w:val="18"/>
                                        <w:szCs w:val="18"/>
                                      </w:rPr>
                                    </w:rPrChange>
                                  </w:rPr>
                                  <w:t xml:space="preserve">:2 start:0 end: 3.5 </w:t>
                                </w:r>
                              </w:ins>
                              <w:ins w:id="710" w:author="南泰浩" w:date="2015-08-02T14:10:00Z">
                                <w:r w:rsidRPr="00853575">
                                  <w:rPr>
                                    <w:rFonts w:ascii="Verdana" w:hAnsi="Verdana"/>
                                    <w:color w:val="00B0F0"/>
                                    <w:sz w:val="18"/>
                                    <w:szCs w:val="18"/>
                                    <w:rPrChange w:id="711" w:author="南泰浩" w:date="2015-08-02T17:27:00Z">
                                      <w:rPr>
                                        <w:rFonts w:ascii="Verdana" w:hAnsi="Verdana"/>
                                        <w:sz w:val="18"/>
                                        <w:szCs w:val="18"/>
                                      </w:rPr>
                                    </w:rPrChange>
                                  </w:rPr>
                                  <w:t>&lt;/caption&gt;</w:t>
                                </w:r>
                              </w:ins>
                            </w:p>
                            <w:p w14:paraId="5250D4A0" w14:textId="2DE10B99" w:rsidR="004303D4" w:rsidRPr="00853575" w:rsidRDefault="004303D4" w:rsidP="00EF37A6">
                              <w:pPr>
                                <w:rPr>
                                  <w:ins w:id="712" w:author="南泰浩" w:date="2015-08-02T13:26:00Z"/>
                                  <w:rFonts w:ascii="Verdana" w:hAnsi="Verdana"/>
                                  <w:color w:val="00B0F0"/>
                                  <w:sz w:val="18"/>
                                  <w:szCs w:val="18"/>
                                  <w:rPrChange w:id="713" w:author="南泰浩" w:date="2015-08-02T17:27:00Z">
                                    <w:rPr>
                                      <w:ins w:id="714" w:author="南泰浩" w:date="2015-08-02T13:26:00Z"/>
                                      <w:rFonts w:ascii="Verdana" w:hAnsi="Verdana"/>
                                      <w:sz w:val="18"/>
                                      <w:szCs w:val="18"/>
                                    </w:rPr>
                                  </w:rPrChange>
                                </w:rPr>
                              </w:pPr>
                              <w:ins w:id="715" w:author="南泰浩" w:date="2015-08-02T13:26:00Z">
                                <w:r w:rsidRPr="00853575">
                                  <w:rPr>
                                    <w:rFonts w:ascii="Verdana" w:hAnsi="Verdana"/>
                                    <w:color w:val="00B0F0"/>
                                    <w:sz w:val="18"/>
                                    <w:szCs w:val="18"/>
                                    <w:rPrChange w:id="716" w:author="南泰浩" w:date="2015-08-02T17:27:00Z">
                                      <w:rPr>
                                        <w:rFonts w:ascii="Verdana" w:hAnsi="Verdana"/>
                                        <w:sz w:val="18"/>
                                        <w:szCs w:val="18"/>
                                      </w:rPr>
                                    </w:rPrChange>
                                  </w:rPr>
                                  <w:t>&lt;label&gt;</w:t>
                                </w:r>
                              </w:ins>
                              <w:ins w:id="717" w:author="南泰浩" w:date="2015-08-02T14:15:00Z">
                                <w:r w:rsidRPr="00853575">
                                  <w:rPr>
                                    <w:rFonts w:ascii="Verdana" w:hAnsi="Verdana"/>
                                    <w:color w:val="00B0F0"/>
                                    <w:sz w:val="18"/>
                                    <w:szCs w:val="18"/>
                                    <w:rPrChange w:id="718" w:author="南泰浩" w:date="2015-08-02T17:27:00Z">
                                      <w:rPr>
                                        <w:rFonts w:ascii="Verdana" w:hAnsi="Verdana"/>
                                        <w:sz w:val="18"/>
                                        <w:szCs w:val="18"/>
                                      </w:rPr>
                                    </w:rPrChange>
                                  </w:rPr>
                                  <w:t xml:space="preserve"> D1 </w:t>
                                </w:r>
                              </w:ins>
                              <w:ins w:id="719" w:author="南泰浩" w:date="2015-08-02T13:26:00Z">
                                <w:r w:rsidRPr="00853575">
                                  <w:rPr>
                                    <w:rFonts w:ascii="Verdana" w:hAnsi="Verdana"/>
                                    <w:color w:val="00B0F0"/>
                                    <w:sz w:val="18"/>
                                    <w:szCs w:val="18"/>
                                    <w:rPrChange w:id="720" w:author="南泰浩" w:date="2015-08-02T17:27:00Z">
                                      <w:rPr>
                                        <w:rFonts w:ascii="Verdana" w:hAnsi="Verdana"/>
                                        <w:sz w:val="18"/>
                                        <w:szCs w:val="18"/>
                                      </w:rPr>
                                    </w:rPrChange>
                                  </w:rPr>
                                  <w:t>&lt;/label&gt;</w:t>
                                </w:r>
                              </w:ins>
                            </w:p>
                            <w:p w14:paraId="3B22D57F" w14:textId="77777777" w:rsidR="004303D4" w:rsidRPr="00853575" w:rsidRDefault="004303D4" w:rsidP="00E74C36">
                              <w:pPr>
                                <w:rPr>
                                  <w:ins w:id="721" w:author="南泰浩" w:date="2015-08-01T21:42:00Z"/>
                                  <w:rFonts w:ascii="Verdana" w:hAnsi="Verdana"/>
                                  <w:color w:val="00B0F0"/>
                                  <w:sz w:val="18"/>
                                  <w:szCs w:val="18"/>
                                  <w:rPrChange w:id="722" w:author="南泰浩" w:date="2015-08-02T17:27:00Z">
                                    <w:rPr>
                                      <w:ins w:id="723" w:author="南泰浩" w:date="2015-08-01T21:42:00Z"/>
                                      <w:rFonts w:ascii="Verdana" w:hAnsi="Verdana"/>
                                      <w:b/>
                                      <w:sz w:val="18"/>
                                      <w:szCs w:val="18"/>
                                    </w:rPr>
                                  </w:rPrChange>
                                </w:rPr>
                              </w:pPr>
                              <w:ins w:id="724" w:author="南泰浩" w:date="2015-08-01T21:42:00Z">
                                <w:r w:rsidRPr="00853575">
                                  <w:rPr>
                                    <w:rFonts w:ascii="Verdana" w:hAnsi="Verdana"/>
                                    <w:color w:val="00B0F0"/>
                                    <w:sz w:val="18"/>
                                    <w:szCs w:val="18"/>
                                    <w:rPrChange w:id="725" w:author="南泰浩" w:date="2015-08-02T17:27:00Z">
                                      <w:rPr>
                                        <w:rFonts w:ascii="Verdana" w:hAnsi="Verdana"/>
                                        <w:b/>
                                        <w:sz w:val="18"/>
                                        <w:szCs w:val="18"/>
                                      </w:rPr>
                                    </w:rPrChange>
                                  </w:rPr>
                                  <w:t>&lt;/data&gt;</w:t>
                                </w:r>
                              </w:ins>
                            </w:p>
                            <w:p w14:paraId="4677F816" w14:textId="174BFC48" w:rsidR="004303D4" w:rsidDel="00E74C36" w:rsidRDefault="004303D4" w:rsidP="00284F87">
                              <w:pPr>
                                <w:rPr>
                                  <w:del w:id="726" w:author="南泰浩" w:date="2015-08-01T21:42:00Z"/>
                                  <w:rFonts w:ascii="Verdana" w:hAnsi="Verdana"/>
                                  <w:b/>
                                  <w:sz w:val="18"/>
                                  <w:szCs w:val="18"/>
                                </w:rPr>
                              </w:pPr>
                              <w:del w:id="727" w:author="南泰浩" w:date="2015-08-01T21:42:00Z">
                                <w:r w:rsidDel="00E74C36">
                                  <w:rPr>
                                    <w:rFonts w:ascii="Verdana" w:hAnsi="Verdana"/>
                                    <w:b/>
                                    <w:sz w:val="18"/>
                                    <w:szCs w:val="18"/>
                                  </w:rPr>
                                  <w:delText>&lt;data id="d01" type="speech_monolog”</w:delText>
                                </w:r>
                                <w:r w:rsidDel="00E74C36">
                                  <w:rPr>
                                    <w:rFonts w:ascii="Verdana" w:hAnsi="Verdana" w:hint="eastAsia"/>
                                    <w:b/>
                                    <w:sz w:val="18"/>
                                    <w:szCs w:val="18"/>
                                  </w:rPr>
                                  <w:delText>&gt;</w:delText>
                                </w:r>
                              </w:del>
                            </w:p>
                            <w:p w14:paraId="03752DE0" w14:textId="78ED4D1D" w:rsidR="004303D4" w:rsidDel="00E74C36" w:rsidRDefault="004303D4" w:rsidP="00284F87">
                              <w:pPr>
                                <w:rPr>
                                  <w:del w:id="728" w:author="南泰浩" w:date="2015-08-01T21:42:00Z"/>
                                  <w:rFonts w:ascii="Verdana" w:hAnsi="Verdana"/>
                                  <w:b/>
                                  <w:sz w:val="18"/>
                                  <w:szCs w:val="18"/>
                                </w:rPr>
                              </w:pPr>
                              <w:del w:id="729" w:author="南泰浩" w:date="2015-08-01T21:42:00Z">
                                <w:r w:rsidDel="00E74C36">
                                  <w:rPr>
                                    <w:rFonts w:ascii="Verdana" w:hAnsi="Verdana" w:hint="eastAsia"/>
                                    <w:b/>
                                    <w:sz w:val="18"/>
                                    <w:szCs w:val="18"/>
                                  </w:rPr>
                                  <w:delText>&lt;img</w:delText>
                                </w:r>
                                <w:r w:rsidRPr="00CC4675" w:rsidDel="00E74C36">
                                  <w:rPr>
                                    <w:rFonts w:ascii="Verdana" w:hAnsi="Verdana" w:hint="eastAsia"/>
                                    <w:b/>
                                    <w:sz w:val="18"/>
                                    <w:szCs w:val="18"/>
                                  </w:rPr>
                                  <w:delText xml:space="preserve"> </w:delText>
                                </w:r>
                                <w:r w:rsidDel="00E74C36">
                                  <w:rPr>
                                    <w:rFonts w:ascii="Verdana" w:hAnsi="Verdana" w:hint="eastAsia"/>
                                    <w:b/>
                                    <w:sz w:val="18"/>
                                    <w:szCs w:val="18"/>
                                  </w:rPr>
                                  <w:delText>src=</w:delText>
                                </w:r>
                                <w:r w:rsidDel="00E74C36">
                                  <w:rPr>
                                    <w:rFonts w:ascii="Verdana" w:hAnsi="Verdana"/>
                                    <w:b/>
                                    <w:sz w:val="18"/>
                                    <w:szCs w:val="18"/>
                                  </w:rPr>
                                  <w:delText>”d01mono</w:delText>
                                </w:r>
                                <w:r w:rsidDel="00E74C36">
                                  <w:rPr>
                                    <w:rFonts w:ascii="Verdana" w:hAnsi="Verdana" w:hint="eastAsia"/>
                                    <w:b/>
                                    <w:sz w:val="18"/>
                                    <w:szCs w:val="18"/>
                                  </w:rPr>
                                  <w:delText>.</w:delText>
                                </w:r>
                                <w:r w:rsidDel="00E74C36">
                                  <w:rPr>
                                    <w:rFonts w:ascii="Verdana" w:hAnsi="Verdana"/>
                                    <w:b/>
                                    <w:sz w:val="18"/>
                                    <w:szCs w:val="18"/>
                                  </w:rPr>
                                  <w:delText>flac</w:delText>
                                </w:r>
                                <w:r w:rsidRPr="00CC4675" w:rsidDel="00E74C36">
                                  <w:rPr>
                                    <w:rFonts w:ascii="Verdana" w:hAnsi="Verdana" w:hint="eastAsia"/>
                                    <w:b/>
                                    <w:sz w:val="18"/>
                                    <w:szCs w:val="18"/>
                                  </w:rPr>
                                  <w:delText>"</w:delText>
                                </w:r>
                                <w:r w:rsidDel="00E74C36">
                                  <w:rPr>
                                    <w:rFonts w:ascii="Verdana" w:hAnsi="Verdana" w:hint="eastAsia"/>
                                    <w:b/>
                                    <w:sz w:val="18"/>
                                    <w:szCs w:val="18"/>
                                  </w:rPr>
                                  <w:delText>/</w:delText>
                                </w:r>
                                <w:r w:rsidRPr="00CC4675" w:rsidDel="00E74C36">
                                  <w:rPr>
                                    <w:rFonts w:ascii="Verdana" w:hAnsi="Verdana" w:hint="eastAsia"/>
                                    <w:b/>
                                    <w:sz w:val="18"/>
                                    <w:szCs w:val="18"/>
                                  </w:rPr>
                                  <w:delText>&gt;</w:delText>
                                </w:r>
                              </w:del>
                            </w:p>
                            <w:p w14:paraId="416DA199" w14:textId="45BDB679" w:rsidR="004303D4" w:rsidRPr="00CC4675" w:rsidDel="00E74C36" w:rsidRDefault="004303D4" w:rsidP="00284F87">
                              <w:pPr>
                                <w:autoSpaceDE w:val="0"/>
                                <w:autoSpaceDN w:val="0"/>
                                <w:adjustRightInd w:val="0"/>
                                <w:jc w:val="left"/>
                                <w:rPr>
                                  <w:del w:id="730" w:author="南泰浩" w:date="2015-08-01T21:42:00Z"/>
                                  <w:rFonts w:ascii="Verdana" w:hAnsi="Verdana"/>
                                  <w:sz w:val="18"/>
                                  <w:szCs w:val="18"/>
                                </w:rPr>
                              </w:pPr>
                              <w:del w:id="731" w:author="南泰浩" w:date="2015-08-01T21:42:00Z">
                                <w:r w:rsidDel="00E74C36">
                                  <w:rPr>
                                    <w:rFonts w:ascii="Verdana" w:hAnsi="Verdana" w:hint="eastAsia"/>
                                    <w:b/>
                                    <w:sz w:val="18"/>
                                    <w:szCs w:val="18"/>
                                  </w:rPr>
                                  <w:delText>&lt;caption&gt;&lt;/caption&gt;</w:delText>
                                </w:r>
                              </w:del>
                            </w:p>
                            <w:p w14:paraId="25DD3F67" w14:textId="7B255200" w:rsidR="004303D4" w:rsidDel="00E74C36" w:rsidRDefault="004303D4" w:rsidP="00284F87">
                              <w:pPr>
                                <w:rPr>
                                  <w:del w:id="732" w:author="南泰浩" w:date="2015-08-01T21:42:00Z"/>
                                  <w:rFonts w:ascii="Verdana" w:hAnsi="Verdana"/>
                                  <w:sz w:val="18"/>
                                  <w:szCs w:val="18"/>
                                </w:rPr>
                              </w:pPr>
                              <w:del w:id="733" w:author="南泰浩" w:date="2015-08-01T21:42:00Z">
                                <w:r w:rsidDel="00E74C36">
                                  <w:rPr>
                                    <w:rFonts w:ascii="Verdana" w:hAnsi="Verdana" w:hint="eastAsia"/>
                                    <w:sz w:val="18"/>
                                    <w:szCs w:val="18"/>
                                  </w:rPr>
                                  <w:delText>&lt;label&gt;</w:delText>
                                </w:r>
                                <w:r w:rsidDel="00E74C36">
                                  <w:rPr>
                                    <w:rFonts w:ascii="Verdana" w:hAnsi="Verdana" w:hint="eastAsia"/>
                                    <w:sz w:val="18"/>
                                    <w:szCs w:val="18"/>
                                  </w:rPr>
                                  <w:delText>男性</w:delText>
                                </w:r>
                                <w:r w:rsidDel="00E74C36">
                                  <w:rPr>
                                    <w:rFonts w:ascii="Verdana" w:hAnsi="Verdana" w:hint="eastAsia"/>
                                    <w:sz w:val="18"/>
                                    <w:szCs w:val="18"/>
                                  </w:rPr>
                                  <w:delText>&lt;/label&gt;</w:delText>
                                </w:r>
                              </w:del>
                            </w:p>
                            <w:p w14:paraId="33D61D92" w14:textId="61C7C6E7" w:rsidR="004303D4" w:rsidRPr="00CC4675" w:rsidRDefault="004303D4" w:rsidP="00284F87">
                              <w:pPr>
                                <w:rPr>
                                  <w:rFonts w:ascii="Verdana" w:hAnsi="Verdana"/>
                                  <w:b/>
                                  <w:sz w:val="18"/>
                                  <w:szCs w:val="18"/>
                                </w:rPr>
                              </w:pPr>
                              <w:del w:id="734" w:author="南泰浩" w:date="2015-08-01T21:42:00Z">
                                <w:r w:rsidRPr="00CC4675" w:rsidDel="00E74C36">
                                  <w:rPr>
                                    <w:rFonts w:ascii="Verdana" w:hAnsi="Verdana"/>
                                    <w:b/>
                                    <w:sz w:val="18"/>
                                    <w:szCs w:val="18"/>
                                  </w:rPr>
                                  <w:delText>&lt;/data&gt;</w:delText>
                                </w:r>
                              </w:del>
                            </w:p>
                          </w:txbxContent>
                        </wps:txbx>
                        <wps:bodyPr rot="0" vert="horz" wrap="square" lIns="91440" tIns="45720" rIns="91440" bIns="45720" anchor="t" anchorCtr="0" upright="1">
                          <a:noAutofit/>
                        </wps:bodyPr>
                      </wps:wsp>
                    </a:graphicData>
                  </a:graphic>
                </wp:inline>
              </w:drawing>
            </mc:Choice>
            <mc:Fallback>
              <w:pict>
                <v:shape w14:anchorId="37E84126" id="_x0000_s1037" type="#_x0000_t202" style="width:385.2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">
                  <v:textbox>
                    <w:txbxContent>
                      <w:p w14:paraId="48268454" w14:textId="781E49D0" w:rsidR="004303D4" w:rsidRPr="00853575" w:rsidRDefault="004303D4" w:rsidP="00E74C36">
                        <w:pPr>
                          <w:rPr>
                            <w:ins w:id="735" w:author="南泰浩" w:date="2015-08-01T21:42:00Z"/>
                            <w:rFonts w:ascii="Verdana" w:hAnsi="Verdana"/>
                            <w:color w:val="00B0F0"/>
                            <w:sz w:val="18"/>
                            <w:szCs w:val="18"/>
                            <w:rPrChange w:id="736" w:author="南泰浩" w:date="2015-08-02T17:27:00Z">
                              <w:rPr>
                                <w:ins w:id="737" w:author="南泰浩" w:date="2015-08-01T21:42:00Z"/>
                                <w:rFonts w:ascii="Verdana" w:hAnsi="Verdana"/>
                                <w:b/>
                                <w:sz w:val="18"/>
                                <w:szCs w:val="18"/>
                              </w:rPr>
                            </w:rPrChange>
                          </w:rPr>
                        </w:pPr>
                        <w:ins w:id="738" w:author="南泰浩" w:date="2015-08-01T21:42:00Z">
                          <w:r w:rsidRPr="00853575">
                            <w:rPr>
                              <w:rFonts w:ascii="Verdana" w:hAnsi="Verdana"/>
                              <w:color w:val="00B0F0"/>
                              <w:sz w:val="18"/>
                              <w:szCs w:val="18"/>
                              <w:rPrChange w:id="739" w:author="南泰浩" w:date="2015-08-02T17:27:00Z">
                                <w:rPr>
                                  <w:rFonts w:ascii="Verdana" w:hAnsi="Verdana"/>
                                  <w:b/>
                                  <w:sz w:val="18"/>
                                  <w:szCs w:val="18"/>
                                </w:rPr>
                              </w:rPrChange>
                            </w:rPr>
                            <w:t>&lt;data id="D1" type="</w:t>
                          </w:r>
                        </w:ins>
                        <w:ins w:id="740" w:author="南泰浩" w:date="2015-08-01T21:48:00Z">
                          <w:r w:rsidRPr="00853575">
                            <w:rPr>
                              <w:rFonts w:ascii="Verdana" w:hAnsi="Verdana"/>
                              <w:color w:val="00B0F0"/>
                              <w:sz w:val="18"/>
                              <w:szCs w:val="18"/>
                              <w:rPrChange w:id="741" w:author="南泰浩" w:date="2015-08-02T17:27:00Z">
                                <w:rPr>
                                  <w:rFonts w:ascii="Verdana" w:hAnsi="Verdana"/>
                                  <w:b/>
                                  <w:sz w:val="18"/>
                                  <w:szCs w:val="18"/>
                                </w:rPr>
                              </w:rPrChange>
                            </w:rPr>
                            <w:t>speech_</w:t>
                          </w:r>
                        </w:ins>
                        <w:ins w:id="742" w:author="南泰浩" w:date="2015-08-02T13:19:00Z">
                          <w:r w:rsidRPr="00853575">
                            <w:rPr>
                              <w:rFonts w:ascii="Verdana" w:hAnsi="Verdana"/>
                              <w:color w:val="00B0F0"/>
                              <w:sz w:val="18"/>
                              <w:szCs w:val="18"/>
                              <w:rPrChange w:id="743" w:author="南泰浩" w:date="2015-08-02T17:27:00Z">
                                <w:rPr>
                                  <w:rFonts w:ascii="Verdana" w:hAnsi="Verdana"/>
                                  <w:b/>
                                  <w:sz w:val="18"/>
                                  <w:szCs w:val="18"/>
                                </w:rPr>
                              </w:rPrChange>
                            </w:rPr>
                            <w:t>conversation</w:t>
                          </w:r>
                        </w:ins>
                        <w:ins w:id="744" w:author="南泰浩" w:date="2015-08-01T21:42:00Z">
                          <w:r w:rsidRPr="00853575">
                            <w:rPr>
                              <w:rFonts w:ascii="Verdana" w:hAnsi="Verdana"/>
                              <w:color w:val="00B0F0"/>
                              <w:sz w:val="18"/>
                              <w:szCs w:val="18"/>
                              <w:rPrChange w:id="745" w:author="南泰浩" w:date="2015-08-02T17:27:00Z">
                                <w:rPr>
                                  <w:rFonts w:ascii="Verdana" w:hAnsi="Verdana"/>
                                  <w:b/>
                                  <w:sz w:val="18"/>
                                  <w:szCs w:val="18"/>
                                </w:rPr>
                              </w:rPrChange>
                            </w:rPr>
                            <w:t>”&gt;</w:t>
                          </w:r>
                        </w:ins>
                      </w:p>
                      <w:p w14:paraId="04A9647E" w14:textId="24BA7ECF" w:rsidR="004303D4" w:rsidRPr="00853575" w:rsidRDefault="004303D4" w:rsidP="00E74C36">
                        <w:pPr>
                          <w:rPr>
                            <w:ins w:id="746" w:author="南泰浩" w:date="2015-08-01T21:51:00Z"/>
                            <w:rFonts w:ascii="Verdana" w:hAnsi="Verdana"/>
                            <w:color w:val="00B0F0"/>
                            <w:sz w:val="18"/>
                            <w:szCs w:val="18"/>
                            <w:rPrChange w:id="747" w:author="南泰浩" w:date="2015-08-02T17:27:00Z">
                              <w:rPr>
                                <w:ins w:id="748" w:author="南泰浩" w:date="2015-08-01T21:51:00Z"/>
                                <w:rFonts w:ascii="Verdana" w:hAnsi="Verdana"/>
                                <w:sz w:val="18"/>
                                <w:szCs w:val="18"/>
                              </w:rPr>
                            </w:rPrChange>
                          </w:rPr>
                        </w:pPr>
                        <w:ins w:id="749" w:author="南泰浩" w:date="2015-08-01T21:51:00Z">
                          <w:r w:rsidRPr="00853575">
                            <w:rPr>
                              <w:rFonts w:ascii="Verdana" w:hAnsi="Verdana"/>
                              <w:color w:val="00B0F0"/>
                              <w:sz w:val="18"/>
                              <w:szCs w:val="18"/>
                              <w:rPrChange w:id="750" w:author="南泰浩" w:date="2015-08-02T17:27:00Z">
                                <w:rPr>
                                  <w:rFonts w:ascii="Verdana" w:hAnsi="Verdana"/>
                                  <w:sz w:val="18"/>
                                  <w:szCs w:val="18"/>
                                </w:rPr>
                              </w:rPrChange>
                            </w:rPr>
                            <w:t>&lt;spc src=”</w:t>
                          </w:r>
                        </w:ins>
                        <w:ins w:id="751" w:author="南泰浩" w:date="2015-08-02T13:19:00Z">
                          <w:r w:rsidRPr="00853575">
                            <w:rPr>
                              <w:rFonts w:ascii="Verdana" w:hAnsi="Verdana"/>
                              <w:color w:val="00B0F0"/>
                              <w:sz w:val="18"/>
                              <w:szCs w:val="18"/>
                              <w:rPrChange w:id="752" w:author="南泰浩" w:date="2015-08-02T17:27:00Z">
                                <w:rPr>
                                  <w:rFonts w:ascii="Verdana" w:hAnsi="Verdana"/>
                                  <w:sz w:val="18"/>
                                  <w:szCs w:val="18"/>
                                </w:rPr>
                              </w:rPrChange>
                            </w:rPr>
                            <w:t>conversation</w:t>
                          </w:r>
                        </w:ins>
                        <w:ins w:id="753" w:author="南泰浩" w:date="2015-08-01T21:55:00Z">
                          <w:r w:rsidRPr="00853575">
                            <w:rPr>
                              <w:rFonts w:ascii="Verdana" w:hAnsi="Verdana"/>
                              <w:color w:val="00B0F0"/>
                              <w:sz w:val="18"/>
                              <w:szCs w:val="18"/>
                              <w:rPrChange w:id="754" w:author="南泰浩" w:date="2015-08-02T17:27:00Z">
                                <w:rPr>
                                  <w:rFonts w:ascii="Verdana" w:hAnsi="Verdana"/>
                                  <w:sz w:val="18"/>
                                  <w:szCs w:val="18"/>
                                </w:rPr>
                              </w:rPrChange>
                            </w:rPr>
                            <w:t>_all</w:t>
                          </w:r>
                        </w:ins>
                        <w:ins w:id="755" w:author="南泰浩" w:date="2015-08-02T14:17:00Z">
                          <w:r w:rsidRPr="00853575">
                            <w:rPr>
                              <w:rFonts w:ascii="Verdana" w:hAnsi="Verdana"/>
                              <w:color w:val="00B0F0"/>
                              <w:sz w:val="18"/>
                              <w:szCs w:val="18"/>
                              <w:rPrChange w:id="756" w:author="南泰浩" w:date="2015-08-02T17:27:00Z">
                                <w:rPr>
                                  <w:rFonts w:ascii="Verdana" w:hAnsi="Verdana"/>
                                  <w:sz w:val="18"/>
                                  <w:szCs w:val="18"/>
                                </w:rPr>
                              </w:rPrChange>
                            </w:rPr>
                            <w:t>1</w:t>
                          </w:r>
                        </w:ins>
                        <w:ins w:id="757" w:author="南泰浩" w:date="2015-08-01T21:51:00Z">
                          <w:r w:rsidRPr="00853575">
                            <w:rPr>
                              <w:rFonts w:ascii="Verdana" w:hAnsi="Verdana"/>
                              <w:color w:val="00B0F0"/>
                              <w:sz w:val="18"/>
                              <w:szCs w:val="18"/>
                              <w:rPrChange w:id="758" w:author="南泰浩" w:date="2015-08-02T17:27:00Z">
                                <w:rPr>
                                  <w:rFonts w:ascii="Verdana" w:hAnsi="Verdana"/>
                                  <w:sz w:val="18"/>
                                  <w:szCs w:val="18"/>
                                </w:rPr>
                              </w:rPrChange>
                            </w:rPr>
                            <w:t>.</w:t>
                          </w:r>
                        </w:ins>
                        <w:ins w:id="759" w:author="南泰浩" w:date="2015-08-01T21:55:00Z">
                          <w:r w:rsidRPr="00853575">
                            <w:rPr>
                              <w:rFonts w:ascii="Verdana" w:hAnsi="Verdana"/>
                              <w:color w:val="00B0F0"/>
                              <w:sz w:val="18"/>
                              <w:szCs w:val="18"/>
                              <w:rPrChange w:id="760" w:author="南泰浩" w:date="2015-08-02T17:27:00Z">
                                <w:rPr>
                                  <w:rFonts w:ascii="Verdana" w:hAnsi="Verdana"/>
                                  <w:sz w:val="18"/>
                                  <w:szCs w:val="18"/>
                                </w:rPr>
                              </w:rPrChange>
                            </w:rPr>
                            <w:t>flac</w:t>
                          </w:r>
                        </w:ins>
                        <w:ins w:id="761" w:author="南泰浩" w:date="2015-08-01T21:51:00Z">
                          <w:r w:rsidRPr="00853575">
                            <w:rPr>
                              <w:rFonts w:ascii="Verdana" w:hAnsi="Verdana"/>
                              <w:color w:val="00B0F0"/>
                              <w:sz w:val="18"/>
                              <w:szCs w:val="18"/>
                              <w:rPrChange w:id="762" w:author="南泰浩" w:date="2015-08-02T17:27:00Z">
                                <w:rPr>
                                  <w:rFonts w:ascii="Verdana" w:hAnsi="Verdana"/>
                                  <w:sz w:val="18"/>
                                  <w:szCs w:val="18"/>
                                </w:rPr>
                              </w:rPrChange>
                            </w:rPr>
                            <w:t>"/&gt;</w:t>
                          </w:r>
                        </w:ins>
                      </w:p>
                      <w:p w14:paraId="08AF6063" w14:textId="7D8C0759" w:rsidR="004303D4" w:rsidRPr="00853575" w:rsidRDefault="004303D4" w:rsidP="00E74C36">
                        <w:pPr>
                          <w:rPr>
                            <w:ins w:id="763" w:author="南泰浩" w:date="2015-08-01T21:42:00Z"/>
                            <w:rFonts w:ascii="Verdana" w:hAnsi="Verdana"/>
                            <w:color w:val="00B0F0"/>
                            <w:sz w:val="18"/>
                            <w:szCs w:val="18"/>
                            <w:rPrChange w:id="764" w:author="南泰浩" w:date="2015-08-02T17:27:00Z">
                              <w:rPr>
                                <w:ins w:id="765" w:author="南泰浩" w:date="2015-08-01T21:42:00Z"/>
                                <w:rFonts w:ascii="Verdana" w:hAnsi="Verdana"/>
                                <w:sz w:val="18"/>
                                <w:szCs w:val="18"/>
                              </w:rPr>
                            </w:rPrChange>
                          </w:rPr>
                        </w:pPr>
                        <w:ins w:id="766" w:author="南泰浩" w:date="2015-08-01T21:42:00Z">
                          <w:r w:rsidRPr="00853575">
                            <w:rPr>
                              <w:rFonts w:ascii="Verdana" w:hAnsi="Verdana"/>
                              <w:color w:val="00B0F0"/>
                              <w:sz w:val="18"/>
                              <w:szCs w:val="18"/>
                              <w:rPrChange w:id="767" w:author="南泰浩" w:date="2015-08-02T17:27:00Z">
                                <w:rPr>
                                  <w:rFonts w:ascii="Verdana" w:hAnsi="Verdana"/>
                                  <w:sz w:val="18"/>
                                  <w:szCs w:val="18"/>
                                </w:rPr>
                              </w:rPrChange>
                            </w:rPr>
                            <w:t>&lt;data id=</w:t>
                          </w:r>
                        </w:ins>
                        <w:ins w:id="768" w:author="南泰浩" w:date="2015-08-01T21:52:00Z">
                          <w:r w:rsidRPr="00853575">
                            <w:rPr>
                              <w:rFonts w:ascii="Verdana" w:hAnsi="Verdana"/>
                              <w:color w:val="00B0F0"/>
                              <w:sz w:val="18"/>
                              <w:szCs w:val="18"/>
                              <w:rPrChange w:id="769" w:author="南泰浩" w:date="2015-08-02T17:27:00Z">
                                <w:rPr>
                                  <w:rFonts w:ascii="Verdana" w:hAnsi="Verdana"/>
                                  <w:sz w:val="18"/>
                                  <w:szCs w:val="18"/>
                                </w:rPr>
                              </w:rPrChange>
                            </w:rPr>
                            <w:t>”</w:t>
                          </w:r>
                        </w:ins>
                        <w:ins w:id="770" w:author="南泰浩" w:date="2015-08-02T14:45:00Z">
                          <w:r w:rsidR="00FC6FB6" w:rsidRPr="00853575">
                            <w:rPr>
                              <w:rFonts w:ascii="Verdana" w:hAnsi="Verdana"/>
                              <w:color w:val="00B0F0"/>
                              <w:sz w:val="18"/>
                              <w:szCs w:val="18"/>
                              <w:rPrChange w:id="771" w:author="南泰浩" w:date="2015-08-02T17:27:00Z">
                                <w:rPr>
                                  <w:rFonts w:ascii="Verdana" w:hAnsi="Verdana"/>
                                  <w:sz w:val="18"/>
                                  <w:szCs w:val="18"/>
                                </w:rPr>
                              </w:rPrChange>
                            </w:rPr>
                            <w:t>D</w:t>
                          </w:r>
                        </w:ins>
                        <w:ins w:id="772" w:author="南泰浩" w:date="2015-08-02T14:17:00Z">
                          <w:r w:rsidRPr="00853575">
                            <w:rPr>
                              <w:rFonts w:ascii="Verdana" w:hAnsi="Verdana"/>
                              <w:color w:val="00B0F0"/>
                              <w:sz w:val="18"/>
                              <w:szCs w:val="18"/>
                              <w:rPrChange w:id="773" w:author="南泰浩" w:date="2015-08-02T17:27:00Z">
                                <w:rPr>
                                  <w:rFonts w:ascii="Verdana" w:hAnsi="Verdana"/>
                                  <w:sz w:val="18"/>
                                  <w:szCs w:val="18"/>
                                </w:rPr>
                              </w:rPrChange>
                            </w:rPr>
                            <w:t>1</w:t>
                          </w:r>
                        </w:ins>
                        <w:ins w:id="774" w:author="南泰浩" w:date="2015-08-01T21:52:00Z">
                          <w:r w:rsidRPr="00853575">
                            <w:rPr>
                              <w:rFonts w:ascii="Verdana" w:hAnsi="Verdana"/>
                              <w:color w:val="00B0F0"/>
                              <w:sz w:val="18"/>
                              <w:szCs w:val="18"/>
                              <w:rPrChange w:id="775" w:author="南泰浩" w:date="2015-08-02T17:27:00Z">
                                <w:rPr>
                                  <w:rFonts w:ascii="Verdana" w:hAnsi="Verdana"/>
                                  <w:sz w:val="18"/>
                                  <w:szCs w:val="18"/>
                                </w:rPr>
                              </w:rPrChange>
                            </w:rPr>
                            <w:t>_1</w:t>
                          </w:r>
                        </w:ins>
                        <w:ins w:id="776" w:author="南泰浩" w:date="2015-08-01T21:42:00Z">
                          <w:r w:rsidRPr="00853575">
                            <w:rPr>
                              <w:rFonts w:ascii="Verdana" w:hAnsi="Verdana"/>
                              <w:color w:val="00B0F0"/>
                              <w:sz w:val="18"/>
                              <w:szCs w:val="18"/>
                              <w:rPrChange w:id="777" w:author="南泰浩" w:date="2015-08-02T17:27:00Z">
                                <w:rPr>
                                  <w:rFonts w:ascii="Verdana" w:hAnsi="Verdana"/>
                                  <w:sz w:val="18"/>
                                  <w:szCs w:val="18"/>
                                </w:rPr>
                              </w:rPrChange>
                            </w:rPr>
                            <w:t>” type=”speech_</w:t>
                          </w:r>
                        </w:ins>
                        <w:ins w:id="778" w:author="南泰浩" w:date="2015-08-02T13:19:00Z">
                          <w:r w:rsidRPr="00853575">
                            <w:rPr>
                              <w:rFonts w:ascii="Verdana" w:hAnsi="Verdana"/>
                              <w:color w:val="00B0F0"/>
                              <w:sz w:val="18"/>
                              <w:szCs w:val="18"/>
                              <w:rPrChange w:id="779" w:author="南泰浩" w:date="2015-08-02T17:27:00Z">
                                <w:rPr>
                                  <w:rFonts w:ascii="Verdana" w:hAnsi="Verdana"/>
                                  <w:sz w:val="18"/>
                                  <w:szCs w:val="18"/>
                                </w:rPr>
                              </w:rPrChange>
                            </w:rPr>
                            <w:t>conversation</w:t>
                          </w:r>
                        </w:ins>
                        <w:ins w:id="780" w:author="南泰浩" w:date="2015-08-01T21:42:00Z">
                          <w:r w:rsidRPr="00853575">
                            <w:rPr>
                              <w:rFonts w:ascii="Verdana" w:hAnsi="Verdana"/>
                              <w:color w:val="00B0F0"/>
                              <w:sz w:val="18"/>
                              <w:szCs w:val="18"/>
                              <w:rPrChange w:id="781" w:author="南泰浩" w:date="2015-08-02T17:27:00Z">
                                <w:rPr>
                                  <w:rFonts w:ascii="Verdana" w:hAnsi="Verdana"/>
                                  <w:sz w:val="18"/>
                                  <w:szCs w:val="18"/>
                                </w:rPr>
                              </w:rPrChange>
                            </w:rPr>
                            <w:t>”&gt;</w:t>
                          </w:r>
                        </w:ins>
                      </w:p>
                      <w:p w14:paraId="4B116F96" w14:textId="68DB78D8" w:rsidR="004303D4" w:rsidRPr="00853575" w:rsidRDefault="004303D4" w:rsidP="00E74C36">
                        <w:pPr>
                          <w:rPr>
                            <w:ins w:id="782" w:author="南泰浩" w:date="2015-08-02T14:05:00Z"/>
                            <w:rFonts w:ascii="Verdana" w:hAnsi="Verdana"/>
                            <w:color w:val="00B0F0"/>
                            <w:sz w:val="18"/>
                            <w:szCs w:val="18"/>
                            <w:rPrChange w:id="783" w:author="南泰浩" w:date="2015-08-02T17:27:00Z">
                              <w:rPr>
                                <w:ins w:id="784" w:author="南泰浩" w:date="2015-08-02T14:05:00Z"/>
                                <w:rFonts w:ascii="Verdana" w:hAnsi="Verdana"/>
                                <w:sz w:val="18"/>
                                <w:szCs w:val="18"/>
                              </w:rPr>
                            </w:rPrChange>
                          </w:rPr>
                        </w:pPr>
                        <w:ins w:id="785" w:author="南泰浩" w:date="2015-08-01T21:42:00Z">
                          <w:r w:rsidRPr="00853575">
                            <w:rPr>
                              <w:rFonts w:ascii="Verdana" w:hAnsi="Verdana"/>
                              <w:color w:val="00B0F0"/>
                              <w:sz w:val="18"/>
                              <w:szCs w:val="18"/>
                              <w:rPrChange w:id="786" w:author="南泰浩" w:date="2015-08-02T17:27:00Z">
                                <w:rPr>
                                  <w:rFonts w:ascii="Verdana" w:hAnsi="Verdana"/>
                                  <w:sz w:val="18"/>
                                  <w:szCs w:val="18"/>
                                </w:rPr>
                              </w:rPrChange>
                            </w:rPr>
                            <w:t>&lt;spc src=”</w:t>
                          </w:r>
                        </w:ins>
                        <w:ins w:id="787" w:author="南泰浩" w:date="2015-08-02T13:19:00Z">
                          <w:r w:rsidRPr="00853575">
                            <w:rPr>
                              <w:rFonts w:ascii="Verdana" w:hAnsi="Verdana"/>
                              <w:color w:val="00B0F0"/>
                              <w:sz w:val="18"/>
                              <w:szCs w:val="18"/>
                              <w:rPrChange w:id="788" w:author="南泰浩" w:date="2015-08-02T17:27:00Z">
                                <w:rPr>
                                  <w:rFonts w:ascii="Verdana" w:hAnsi="Verdana"/>
                                  <w:sz w:val="18"/>
                                  <w:szCs w:val="18"/>
                                </w:rPr>
                              </w:rPrChange>
                            </w:rPr>
                            <w:t>conversation</w:t>
                          </w:r>
                        </w:ins>
                        <w:ins w:id="789" w:author="南泰浩" w:date="2015-08-01T21:42:00Z">
                          <w:r w:rsidRPr="00853575">
                            <w:rPr>
                              <w:rFonts w:ascii="Verdana" w:hAnsi="Verdana"/>
                              <w:color w:val="00B0F0"/>
                              <w:sz w:val="18"/>
                              <w:szCs w:val="18"/>
                              <w:rPrChange w:id="790" w:author="南泰浩" w:date="2015-08-02T17:27:00Z">
                                <w:rPr>
                                  <w:rFonts w:ascii="Verdana" w:hAnsi="Verdana"/>
                                  <w:sz w:val="18"/>
                                  <w:szCs w:val="18"/>
                                </w:rPr>
                              </w:rPrChange>
                            </w:rPr>
                            <w:t>1_1.flac"/&gt;</w:t>
                          </w:r>
                        </w:ins>
                      </w:p>
                      <w:p w14:paraId="3F65377C" w14:textId="5BA791E5" w:rsidR="004303D4" w:rsidRPr="00853575" w:rsidRDefault="004303D4">
                        <w:pPr>
                          <w:autoSpaceDE w:val="0"/>
                          <w:autoSpaceDN w:val="0"/>
                          <w:adjustRightInd w:val="0"/>
                          <w:jc w:val="left"/>
                          <w:rPr>
                            <w:ins w:id="791" w:author="南泰浩" w:date="2015-08-01T21:42:00Z"/>
                            <w:rFonts w:ascii="Verdana" w:hAnsi="Verdana"/>
                            <w:color w:val="00B0F0"/>
                            <w:sz w:val="18"/>
                            <w:szCs w:val="18"/>
                            <w:rPrChange w:id="792" w:author="南泰浩" w:date="2015-08-02T17:27:00Z">
                              <w:rPr>
                                <w:ins w:id="793" w:author="南泰浩" w:date="2015-08-01T21:42:00Z"/>
                                <w:rFonts w:ascii="Verdana" w:hAnsi="Verdana"/>
                                <w:sz w:val="18"/>
                                <w:szCs w:val="18"/>
                              </w:rPr>
                            </w:rPrChange>
                          </w:rPr>
                          <w:pPrChange w:id="794" w:author="南泰浩" w:date="2015-08-02T14:09:00Z">
                            <w:pPr/>
                          </w:pPrChange>
                        </w:pPr>
                        <w:ins w:id="795" w:author="南泰浩" w:date="2015-08-02T14:09:00Z">
                          <w:r w:rsidRPr="00853575">
                            <w:rPr>
                              <w:rFonts w:ascii="Verdana" w:hAnsi="Verdana"/>
                              <w:color w:val="00B0F0"/>
                              <w:sz w:val="18"/>
                              <w:szCs w:val="18"/>
                              <w:rPrChange w:id="796" w:author="南泰浩" w:date="2015-08-02T17:27:00Z">
                                <w:rPr>
                                  <w:rFonts w:ascii="Verdana" w:hAnsi="Verdana"/>
                                  <w:sz w:val="18"/>
                                  <w:szCs w:val="18"/>
                                </w:rPr>
                              </w:rPrChange>
                            </w:rPr>
                            <w:t>&lt;caption&gt;</w:t>
                          </w:r>
                        </w:ins>
                        <w:ins w:id="797" w:author="南泰浩" w:date="2015-08-02T14:10:00Z">
                          <w:r w:rsidRPr="00853575">
                            <w:rPr>
                              <w:rFonts w:ascii="Verdana" w:hAnsi="Verdana" w:hint="eastAsia"/>
                              <w:color w:val="00B0F0"/>
                              <w:sz w:val="18"/>
                              <w:szCs w:val="18"/>
                              <w:rPrChange w:id="798" w:author="南泰浩" w:date="2015-08-02T17:27:00Z">
                                <w:rPr>
                                  <w:rFonts w:ascii="Verdana" w:hAnsi="Verdana" w:hint="eastAsia"/>
                                  <w:sz w:val="18"/>
                                  <w:szCs w:val="18"/>
                                </w:rPr>
                              </w:rPrChange>
                            </w:rPr>
                            <w:t>話者</w:t>
                          </w:r>
                          <w:r w:rsidRPr="00853575">
                            <w:rPr>
                              <w:rFonts w:ascii="Verdana" w:hAnsi="Verdana"/>
                              <w:color w:val="00B0F0"/>
                              <w:sz w:val="18"/>
                              <w:szCs w:val="18"/>
                              <w:rPrChange w:id="799" w:author="南泰浩" w:date="2015-08-02T17:27:00Z">
                                <w:rPr>
                                  <w:rFonts w:ascii="Verdana" w:hAnsi="Verdana"/>
                                  <w:sz w:val="18"/>
                                  <w:szCs w:val="18"/>
                                </w:rPr>
                              </w:rPrChange>
                            </w:rPr>
                            <w:t>:1</w:t>
                          </w:r>
                          <w:r w:rsidRPr="00853575">
                            <w:rPr>
                              <w:rFonts w:ascii="Verdana" w:hAnsi="Verdana" w:hint="eastAsia"/>
                              <w:color w:val="00B0F0"/>
                              <w:sz w:val="18"/>
                              <w:szCs w:val="18"/>
                              <w:rPrChange w:id="800" w:author="南泰浩" w:date="2015-08-02T17:27:00Z">
                                <w:rPr>
                                  <w:rFonts w:ascii="Verdana" w:hAnsi="Verdana" w:hint="eastAsia"/>
                                  <w:sz w:val="18"/>
                                  <w:szCs w:val="18"/>
                                </w:rPr>
                              </w:rPrChange>
                            </w:rPr>
                            <w:t xml:space="preserve">　</w:t>
                          </w:r>
                          <w:r w:rsidRPr="00853575">
                            <w:rPr>
                              <w:rFonts w:ascii="Verdana" w:hAnsi="Verdana"/>
                              <w:color w:val="00B0F0"/>
                              <w:sz w:val="18"/>
                              <w:szCs w:val="18"/>
                              <w:rPrChange w:id="801" w:author="南泰浩" w:date="2015-08-02T17:27:00Z">
                                <w:rPr>
                                  <w:rFonts w:ascii="Verdana" w:hAnsi="Verdana"/>
                                  <w:sz w:val="18"/>
                                  <w:szCs w:val="18"/>
                                </w:rPr>
                              </w:rPrChange>
                            </w:rPr>
                            <w:t xml:space="preserve">start:0 end:1.0 </w:t>
                          </w:r>
                        </w:ins>
                        <w:ins w:id="802" w:author="南泰浩" w:date="2015-08-02T14:09:00Z">
                          <w:r w:rsidRPr="00853575">
                            <w:rPr>
                              <w:rFonts w:ascii="Verdana" w:hAnsi="Verdana"/>
                              <w:color w:val="00B0F0"/>
                              <w:sz w:val="18"/>
                              <w:szCs w:val="18"/>
                              <w:rPrChange w:id="803" w:author="南泰浩" w:date="2015-08-02T17:27:00Z">
                                <w:rPr>
                                  <w:rFonts w:ascii="Verdana" w:hAnsi="Verdana"/>
                                  <w:sz w:val="18"/>
                                  <w:szCs w:val="18"/>
                                </w:rPr>
                              </w:rPrChange>
                            </w:rPr>
                            <w:t>&lt;/caption&gt;</w:t>
                          </w:r>
                        </w:ins>
                      </w:p>
                      <w:p w14:paraId="76F29B1D" w14:textId="3CF8E256" w:rsidR="004303D4" w:rsidRPr="00853575" w:rsidRDefault="004303D4" w:rsidP="00E74C36">
                        <w:pPr>
                          <w:rPr>
                            <w:ins w:id="804" w:author="南泰浩" w:date="2015-08-01T21:42:00Z"/>
                            <w:rFonts w:ascii="Verdana" w:hAnsi="Verdana"/>
                            <w:color w:val="00B0F0"/>
                            <w:sz w:val="18"/>
                            <w:szCs w:val="18"/>
                            <w:rPrChange w:id="805" w:author="南泰浩" w:date="2015-08-02T17:27:00Z">
                              <w:rPr>
                                <w:ins w:id="806" w:author="南泰浩" w:date="2015-08-01T21:42:00Z"/>
                                <w:rFonts w:ascii="Verdana" w:hAnsi="Verdana"/>
                                <w:sz w:val="18"/>
                                <w:szCs w:val="18"/>
                              </w:rPr>
                            </w:rPrChange>
                          </w:rPr>
                        </w:pPr>
                        <w:ins w:id="807" w:author="南泰浩" w:date="2015-08-01T21:42:00Z">
                          <w:r w:rsidRPr="00853575">
                            <w:rPr>
                              <w:rFonts w:ascii="Verdana" w:hAnsi="Verdana"/>
                              <w:color w:val="00B0F0"/>
                              <w:sz w:val="18"/>
                              <w:szCs w:val="18"/>
                              <w:rPrChange w:id="808" w:author="南泰浩" w:date="2015-08-02T17:27:00Z">
                                <w:rPr>
                                  <w:rFonts w:ascii="Verdana" w:hAnsi="Verdana"/>
                                  <w:sz w:val="18"/>
                                  <w:szCs w:val="18"/>
                                </w:rPr>
                              </w:rPrChange>
                            </w:rPr>
                            <w:t>&lt;label&gt;</w:t>
                          </w:r>
                        </w:ins>
                        <w:ins w:id="809" w:author="南泰浩" w:date="2015-08-02T14:16:00Z">
                          <w:r w:rsidRPr="00853575">
                            <w:rPr>
                              <w:rFonts w:ascii="Verdana" w:hAnsi="Verdana"/>
                              <w:color w:val="00B0F0"/>
                              <w:sz w:val="18"/>
                              <w:szCs w:val="18"/>
                              <w:rPrChange w:id="810" w:author="南泰浩" w:date="2015-08-02T17:27:00Z">
                                <w:rPr>
                                  <w:rFonts w:ascii="Verdana" w:hAnsi="Verdana"/>
                                  <w:sz w:val="18"/>
                                  <w:szCs w:val="18"/>
                                </w:rPr>
                              </w:rPrChange>
                            </w:rPr>
                            <w:t xml:space="preserve"> </w:t>
                          </w:r>
                          <w:r w:rsidR="00FC6FB6" w:rsidRPr="00853575">
                            <w:rPr>
                              <w:rFonts w:ascii="Verdana" w:hAnsi="Verdana"/>
                              <w:color w:val="00B0F0"/>
                              <w:sz w:val="18"/>
                              <w:szCs w:val="18"/>
                              <w:rPrChange w:id="811" w:author="南泰浩" w:date="2015-08-02T17:27:00Z">
                                <w:rPr>
                                  <w:rFonts w:ascii="Verdana" w:hAnsi="Verdana"/>
                                  <w:sz w:val="18"/>
                                  <w:szCs w:val="18"/>
                                </w:rPr>
                              </w:rPrChange>
                            </w:rPr>
                            <w:t>D</w:t>
                          </w:r>
                        </w:ins>
                        <w:ins w:id="812" w:author="南泰浩" w:date="2015-08-02T14:45:00Z">
                          <w:r w:rsidR="00FC6FB6" w:rsidRPr="00853575">
                            <w:rPr>
                              <w:rFonts w:ascii="Verdana" w:hAnsi="Verdana"/>
                              <w:color w:val="00B0F0"/>
                              <w:sz w:val="18"/>
                              <w:szCs w:val="18"/>
                              <w:rPrChange w:id="813" w:author="南泰浩" w:date="2015-08-02T17:27:00Z">
                                <w:rPr>
                                  <w:rFonts w:ascii="Verdana" w:hAnsi="Verdana"/>
                                  <w:sz w:val="18"/>
                                  <w:szCs w:val="18"/>
                                </w:rPr>
                              </w:rPrChange>
                            </w:rPr>
                            <w:t>1_</w:t>
                          </w:r>
                        </w:ins>
                        <w:ins w:id="814" w:author="南泰浩" w:date="2015-08-02T14:16:00Z">
                          <w:r w:rsidR="00FC6FB6" w:rsidRPr="00853575">
                            <w:rPr>
                              <w:rFonts w:ascii="Verdana" w:hAnsi="Verdana"/>
                              <w:color w:val="00B0F0"/>
                              <w:sz w:val="18"/>
                              <w:szCs w:val="18"/>
                              <w:rPrChange w:id="815" w:author="南泰浩" w:date="2015-08-02T17:27:00Z">
                                <w:rPr>
                                  <w:rFonts w:ascii="Verdana" w:hAnsi="Verdana"/>
                                  <w:sz w:val="18"/>
                                  <w:szCs w:val="18"/>
                                </w:rPr>
                              </w:rPrChange>
                            </w:rPr>
                            <w:t>1</w:t>
                          </w:r>
                        </w:ins>
                        <w:ins w:id="816" w:author="南泰浩" w:date="2015-08-02T13:21:00Z">
                          <w:r w:rsidRPr="00853575">
                            <w:rPr>
                              <w:rFonts w:ascii="Verdana" w:hAnsi="Verdana"/>
                              <w:color w:val="00B0F0"/>
                              <w:sz w:val="18"/>
                              <w:szCs w:val="18"/>
                              <w:rPrChange w:id="817" w:author="南泰浩" w:date="2015-08-02T17:27:00Z">
                                <w:rPr>
                                  <w:rFonts w:ascii="Verdana" w:hAnsi="Verdana"/>
                                  <w:sz w:val="18"/>
                                  <w:szCs w:val="18"/>
                                </w:rPr>
                              </w:rPrChange>
                            </w:rPr>
                            <w:t xml:space="preserve"> </w:t>
                          </w:r>
                        </w:ins>
                        <w:ins w:id="818" w:author="南泰浩" w:date="2015-08-01T21:42:00Z">
                          <w:r w:rsidRPr="00853575">
                            <w:rPr>
                              <w:rFonts w:ascii="Verdana" w:hAnsi="Verdana"/>
                              <w:color w:val="00B0F0"/>
                              <w:sz w:val="18"/>
                              <w:szCs w:val="18"/>
                              <w:rPrChange w:id="819" w:author="南泰浩" w:date="2015-08-02T17:27:00Z">
                                <w:rPr>
                                  <w:rFonts w:ascii="Verdana" w:hAnsi="Verdana"/>
                                  <w:sz w:val="18"/>
                                  <w:szCs w:val="18"/>
                                </w:rPr>
                              </w:rPrChange>
                            </w:rPr>
                            <w:t>&lt;/label&gt;&lt;/data&gt;</w:t>
                          </w:r>
                        </w:ins>
                      </w:p>
                      <w:p w14:paraId="5435AEA1" w14:textId="77777777" w:rsidR="004303D4" w:rsidRPr="00853575" w:rsidRDefault="004303D4" w:rsidP="00E74C36">
                        <w:pPr>
                          <w:rPr>
                            <w:ins w:id="820" w:author="南泰浩" w:date="2015-08-01T21:42:00Z"/>
                            <w:rFonts w:ascii="Verdana" w:hAnsi="Verdana"/>
                            <w:color w:val="00B0F0"/>
                            <w:sz w:val="18"/>
                            <w:szCs w:val="18"/>
                            <w:rPrChange w:id="821" w:author="南泰浩" w:date="2015-08-02T17:27:00Z">
                              <w:rPr>
                                <w:ins w:id="822" w:author="南泰浩" w:date="2015-08-01T21:42:00Z"/>
                                <w:rFonts w:ascii="Verdana" w:hAnsi="Verdana"/>
                                <w:sz w:val="18"/>
                                <w:szCs w:val="18"/>
                              </w:rPr>
                            </w:rPrChange>
                          </w:rPr>
                        </w:pPr>
                      </w:p>
                      <w:p w14:paraId="2A794383" w14:textId="00A43ED9" w:rsidR="004303D4" w:rsidRPr="00853575" w:rsidRDefault="004303D4" w:rsidP="00E74C36">
                        <w:pPr>
                          <w:rPr>
                            <w:ins w:id="823" w:author="南泰浩" w:date="2015-08-01T21:42:00Z"/>
                            <w:rFonts w:ascii="Verdana" w:hAnsi="Verdana"/>
                            <w:color w:val="00B0F0"/>
                            <w:sz w:val="18"/>
                            <w:szCs w:val="18"/>
                            <w:rPrChange w:id="824" w:author="南泰浩" w:date="2015-08-02T17:27:00Z">
                              <w:rPr>
                                <w:ins w:id="825" w:author="南泰浩" w:date="2015-08-01T21:42:00Z"/>
                                <w:rFonts w:ascii="Verdana" w:hAnsi="Verdana"/>
                                <w:sz w:val="18"/>
                                <w:szCs w:val="18"/>
                              </w:rPr>
                            </w:rPrChange>
                          </w:rPr>
                        </w:pPr>
                        <w:ins w:id="826" w:author="南泰浩" w:date="2015-08-01T21:42:00Z">
                          <w:r w:rsidRPr="00853575">
                            <w:rPr>
                              <w:rFonts w:ascii="Verdana" w:hAnsi="Verdana"/>
                              <w:color w:val="00B0F0"/>
                              <w:sz w:val="18"/>
                              <w:szCs w:val="18"/>
                              <w:rPrChange w:id="827" w:author="南泰浩" w:date="2015-08-02T17:27:00Z">
                                <w:rPr>
                                  <w:rFonts w:ascii="Verdana" w:hAnsi="Verdana"/>
                                  <w:sz w:val="18"/>
                                  <w:szCs w:val="18"/>
                                </w:rPr>
                              </w:rPrChange>
                            </w:rPr>
                            <w:t>&lt;data id=”</w:t>
                          </w:r>
                          <w:r w:rsidR="00FC6FB6" w:rsidRPr="00853575">
                            <w:rPr>
                              <w:rFonts w:ascii="Verdana" w:hAnsi="Verdana"/>
                              <w:color w:val="00B0F0"/>
                              <w:sz w:val="18"/>
                              <w:szCs w:val="18"/>
                              <w:rPrChange w:id="828" w:author="南泰浩" w:date="2015-08-02T17:27:00Z">
                                <w:rPr>
                                  <w:rFonts w:ascii="Verdana" w:hAnsi="Verdana"/>
                                  <w:sz w:val="18"/>
                                  <w:szCs w:val="18"/>
                                </w:rPr>
                              </w:rPrChange>
                            </w:rPr>
                            <w:t>D1_2</w:t>
                          </w:r>
                          <w:r w:rsidRPr="00853575">
                            <w:rPr>
                              <w:rFonts w:ascii="Verdana" w:hAnsi="Verdana"/>
                              <w:color w:val="00B0F0"/>
                              <w:sz w:val="18"/>
                              <w:szCs w:val="18"/>
                              <w:rPrChange w:id="829" w:author="南泰浩" w:date="2015-08-02T17:27:00Z">
                                <w:rPr>
                                  <w:rFonts w:ascii="Verdana" w:hAnsi="Verdana"/>
                                  <w:sz w:val="18"/>
                                  <w:szCs w:val="18"/>
                                </w:rPr>
                              </w:rPrChange>
                            </w:rPr>
                            <w:t>” type=”speech_</w:t>
                          </w:r>
                        </w:ins>
                        <w:ins w:id="830" w:author="南泰浩" w:date="2015-08-02T13:19:00Z">
                          <w:r w:rsidRPr="00853575">
                            <w:rPr>
                              <w:rFonts w:ascii="Verdana" w:hAnsi="Verdana"/>
                              <w:color w:val="00B0F0"/>
                              <w:sz w:val="18"/>
                              <w:szCs w:val="18"/>
                              <w:rPrChange w:id="831" w:author="南泰浩" w:date="2015-08-02T17:27:00Z">
                                <w:rPr>
                                  <w:rFonts w:ascii="Verdana" w:hAnsi="Verdana"/>
                                  <w:sz w:val="18"/>
                                  <w:szCs w:val="18"/>
                                </w:rPr>
                              </w:rPrChange>
                            </w:rPr>
                            <w:t>conversation</w:t>
                          </w:r>
                        </w:ins>
                        <w:ins w:id="832" w:author="南泰浩" w:date="2015-08-01T21:42:00Z">
                          <w:r w:rsidRPr="00853575">
                            <w:rPr>
                              <w:rFonts w:ascii="Verdana" w:hAnsi="Verdana"/>
                              <w:color w:val="00B0F0"/>
                              <w:sz w:val="18"/>
                              <w:szCs w:val="18"/>
                              <w:rPrChange w:id="833" w:author="南泰浩" w:date="2015-08-02T17:27:00Z">
                                <w:rPr>
                                  <w:rFonts w:ascii="Verdana" w:hAnsi="Verdana"/>
                                  <w:sz w:val="18"/>
                                  <w:szCs w:val="18"/>
                                </w:rPr>
                              </w:rPrChange>
                            </w:rPr>
                            <w:t>”&gt;</w:t>
                          </w:r>
                        </w:ins>
                      </w:p>
                      <w:p w14:paraId="091FB715" w14:textId="6B9897D0" w:rsidR="004303D4" w:rsidRPr="00853575" w:rsidRDefault="004303D4" w:rsidP="00E74C36">
                        <w:pPr>
                          <w:rPr>
                            <w:ins w:id="834" w:author="南泰浩" w:date="2015-08-02T14:10:00Z"/>
                            <w:rFonts w:ascii="Verdana" w:hAnsi="Verdana"/>
                            <w:color w:val="00B0F0"/>
                            <w:sz w:val="18"/>
                            <w:szCs w:val="18"/>
                            <w:rPrChange w:id="835" w:author="南泰浩" w:date="2015-08-02T17:27:00Z">
                              <w:rPr>
                                <w:ins w:id="836" w:author="南泰浩" w:date="2015-08-02T14:10:00Z"/>
                                <w:rFonts w:ascii="Verdana" w:hAnsi="Verdana"/>
                                <w:sz w:val="18"/>
                                <w:szCs w:val="18"/>
                              </w:rPr>
                            </w:rPrChange>
                          </w:rPr>
                        </w:pPr>
                        <w:ins w:id="837" w:author="南泰浩" w:date="2015-08-01T21:42:00Z">
                          <w:r w:rsidRPr="00853575">
                            <w:rPr>
                              <w:rFonts w:ascii="Verdana" w:hAnsi="Verdana"/>
                              <w:color w:val="00B0F0"/>
                              <w:sz w:val="18"/>
                              <w:szCs w:val="18"/>
                              <w:rPrChange w:id="838" w:author="南泰浩" w:date="2015-08-02T17:27:00Z">
                                <w:rPr>
                                  <w:rFonts w:ascii="Verdana" w:hAnsi="Verdana"/>
                                  <w:sz w:val="18"/>
                                  <w:szCs w:val="18"/>
                                </w:rPr>
                              </w:rPrChange>
                            </w:rPr>
                            <w:t>&lt;spc src=”</w:t>
                          </w:r>
                        </w:ins>
                        <w:ins w:id="839" w:author="南泰浩" w:date="2015-08-01T22:38:00Z">
                          <w:r w:rsidRPr="00853575">
                            <w:rPr>
                              <w:rFonts w:ascii="Verdana" w:hAnsi="Verdana"/>
                              <w:color w:val="00B0F0"/>
                              <w:sz w:val="18"/>
                              <w:szCs w:val="18"/>
                              <w:rPrChange w:id="840" w:author="南泰浩" w:date="2015-08-02T17:27:00Z">
                                <w:rPr>
                                  <w:rFonts w:ascii="Verdana" w:hAnsi="Verdana"/>
                                  <w:sz w:val="18"/>
                                  <w:szCs w:val="18"/>
                                </w:rPr>
                              </w:rPrChange>
                            </w:rPr>
                            <w:t xml:space="preserve"> </w:t>
                          </w:r>
                        </w:ins>
                        <w:ins w:id="841" w:author="南泰浩" w:date="2015-08-02T13:19:00Z">
                          <w:r w:rsidRPr="00853575">
                            <w:rPr>
                              <w:rFonts w:ascii="Verdana" w:hAnsi="Verdana"/>
                              <w:color w:val="00B0F0"/>
                              <w:sz w:val="18"/>
                              <w:szCs w:val="18"/>
                              <w:rPrChange w:id="842" w:author="南泰浩" w:date="2015-08-02T17:27:00Z">
                                <w:rPr>
                                  <w:rFonts w:ascii="Verdana" w:hAnsi="Verdana"/>
                                  <w:sz w:val="18"/>
                                  <w:szCs w:val="18"/>
                                </w:rPr>
                              </w:rPrChange>
                            </w:rPr>
                            <w:t>conversation</w:t>
                          </w:r>
                        </w:ins>
                        <w:ins w:id="843" w:author="南泰浩" w:date="2015-08-01T22:38:00Z">
                          <w:r w:rsidRPr="00853575">
                            <w:rPr>
                              <w:rFonts w:ascii="Verdana" w:hAnsi="Verdana"/>
                              <w:color w:val="00B0F0"/>
                              <w:sz w:val="18"/>
                              <w:szCs w:val="18"/>
                              <w:rPrChange w:id="844" w:author="南泰浩" w:date="2015-08-02T17:27:00Z">
                                <w:rPr>
                                  <w:rFonts w:ascii="Verdana" w:hAnsi="Verdana"/>
                                  <w:sz w:val="18"/>
                                  <w:szCs w:val="18"/>
                                </w:rPr>
                              </w:rPrChange>
                            </w:rPr>
                            <w:t>1_2.flac</w:t>
                          </w:r>
                        </w:ins>
                        <w:ins w:id="845" w:author="南泰浩" w:date="2015-08-01T21:42:00Z">
                          <w:r w:rsidRPr="00853575">
                            <w:rPr>
                              <w:rFonts w:ascii="Verdana" w:hAnsi="Verdana"/>
                              <w:color w:val="00B0F0"/>
                              <w:sz w:val="18"/>
                              <w:szCs w:val="18"/>
                              <w:rPrChange w:id="846" w:author="南泰浩" w:date="2015-08-02T17:27:00Z">
                                <w:rPr>
                                  <w:rFonts w:ascii="Verdana" w:hAnsi="Verdana"/>
                                  <w:sz w:val="18"/>
                                  <w:szCs w:val="18"/>
                                </w:rPr>
                              </w:rPrChange>
                            </w:rPr>
                            <w:t>"/&gt;</w:t>
                          </w:r>
                        </w:ins>
                      </w:p>
                      <w:p w14:paraId="4694D5EF" w14:textId="1A8E6A75" w:rsidR="004303D4" w:rsidRPr="00853575" w:rsidRDefault="004303D4">
                        <w:pPr>
                          <w:autoSpaceDE w:val="0"/>
                          <w:autoSpaceDN w:val="0"/>
                          <w:adjustRightInd w:val="0"/>
                          <w:jc w:val="left"/>
                          <w:rPr>
                            <w:ins w:id="847" w:author="南泰浩" w:date="2015-08-01T21:42:00Z"/>
                            <w:rFonts w:ascii="Verdana" w:hAnsi="Verdana"/>
                            <w:color w:val="00B0F0"/>
                            <w:sz w:val="18"/>
                            <w:szCs w:val="18"/>
                            <w:rPrChange w:id="848" w:author="南泰浩" w:date="2015-08-02T17:27:00Z">
                              <w:rPr>
                                <w:ins w:id="849" w:author="南泰浩" w:date="2015-08-01T21:42:00Z"/>
                                <w:rFonts w:ascii="Verdana" w:hAnsi="Verdana"/>
                                <w:sz w:val="18"/>
                                <w:szCs w:val="18"/>
                              </w:rPr>
                            </w:rPrChange>
                          </w:rPr>
                          <w:pPrChange w:id="850" w:author="南泰浩" w:date="2015-08-02T14:10:00Z">
                            <w:pPr/>
                          </w:pPrChange>
                        </w:pPr>
                        <w:ins w:id="851" w:author="南泰浩" w:date="2015-08-02T14:10:00Z">
                          <w:r w:rsidRPr="00853575">
                            <w:rPr>
                              <w:rFonts w:ascii="Verdana" w:hAnsi="Verdana"/>
                              <w:color w:val="00B0F0"/>
                              <w:sz w:val="18"/>
                              <w:szCs w:val="18"/>
                              <w:rPrChange w:id="852" w:author="南泰浩" w:date="2015-08-02T17:27:00Z">
                                <w:rPr>
                                  <w:rFonts w:ascii="Verdana" w:hAnsi="Verdana"/>
                                  <w:sz w:val="18"/>
                                  <w:szCs w:val="18"/>
                                </w:rPr>
                              </w:rPrChange>
                            </w:rPr>
                            <w:t>&lt;caption&gt;</w:t>
                          </w:r>
                        </w:ins>
                        <w:ins w:id="853" w:author="南泰浩" w:date="2015-08-02T14:15:00Z">
                          <w:r w:rsidRPr="00853575">
                            <w:rPr>
                              <w:rFonts w:ascii="Verdana" w:hAnsi="Verdana" w:hint="eastAsia"/>
                              <w:color w:val="00B0F0"/>
                              <w:sz w:val="18"/>
                              <w:szCs w:val="18"/>
                              <w:rPrChange w:id="854" w:author="南泰浩" w:date="2015-08-02T17:27:00Z">
                                <w:rPr>
                                  <w:rFonts w:ascii="Verdana" w:hAnsi="Verdana" w:hint="eastAsia"/>
                                  <w:sz w:val="18"/>
                                  <w:szCs w:val="18"/>
                                </w:rPr>
                              </w:rPrChange>
                            </w:rPr>
                            <w:t>話者</w:t>
                          </w:r>
                          <w:r w:rsidRPr="00853575">
                            <w:rPr>
                              <w:rFonts w:ascii="Verdana" w:hAnsi="Verdana"/>
                              <w:color w:val="00B0F0"/>
                              <w:sz w:val="18"/>
                              <w:szCs w:val="18"/>
                              <w:rPrChange w:id="855" w:author="南泰浩" w:date="2015-08-02T17:27:00Z">
                                <w:rPr>
                                  <w:rFonts w:ascii="Verdana" w:hAnsi="Verdana"/>
                                  <w:sz w:val="18"/>
                                  <w:szCs w:val="18"/>
                                </w:rPr>
                              </w:rPrChange>
                            </w:rPr>
                            <w:t xml:space="preserve">:2 start:0 end:1.0 </w:t>
                          </w:r>
                        </w:ins>
                        <w:ins w:id="856" w:author="南泰浩" w:date="2015-08-02T14:10:00Z">
                          <w:r w:rsidRPr="00853575">
                            <w:rPr>
                              <w:rFonts w:ascii="Verdana" w:hAnsi="Verdana"/>
                              <w:color w:val="00B0F0"/>
                              <w:sz w:val="18"/>
                              <w:szCs w:val="18"/>
                              <w:rPrChange w:id="857" w:author="南泰浩" w:date="2015-08-02T17:27:00Z">
                                <w:rPr>
                                  <w:rFonts w:ascii="Verdana" w:hAnsi="Verdana"/>
                                  <w:sz w:val="18"/>
                                  <w:szCs w:val="18"/>
                                </w:rPr>
                              </w:rPrChange>
                            </w:rPr>
                            <w:t>&lt;/caption&gt;</w:t>
                          </w:r>
                        </w:ins>
                      </w:p>
                      <w:p w14:paraId="20BF66D7" w14:textId="380BCDF8" w:rsidR="004303D4" w:rsidRPr="00853575" w:rsidRDefault="004303D4" w:rsidP="00E74C36">
                        <w:pPr>
                          <w:rPr>
                            <w:ins w:id="858" w:author="南泰浩" w:date="2015-08-01T21:42:00Z"/>
                            <w:rFonts w:ascii="Verdana" w:hAnsi="Verdana"/>
                            <w:color w:val="00B0F0"/>
                            <w:sz w:val="18"/>
                            <w:szCs w:val="18"/>
                            <w:rPrChange w:id="859" w:author="南泰浩" w:date="2015-08-02T17:27:00Z">
                              <w:rPr>
                                <w:ins w:id="860" w:author="南泰浩" w:date="2015-08-01T21:42:00Z"/>
                                <w:rFonts w:ascii="Verdana" w:hAnsi="Verdana"/>
                                <w:sz w:val="18"/>
                                <w:szCs w:val="18"/>
                              </w:rPr>
                            </w:rPrChange>
                          </w:rPr>
                        </w:pPr>
                        <w:ins w:id="861" w:author="南泰浩" w:date="2015-08-01T21:42:00Z">
                          <w:r w:rsidRPr="00853575">
                            <w:rPr>
                              <w:rFonts w:ascii="Verdana" w:hAnsi="Verdana"/>
                              <w:color w:val="00B0F0"/>
                              <w:sz w:val="18"/>
                              <w:szCs w:val="18"/>
                              <w:rPrChange w:id="862" w:author="南泰浩" w:date="2015-08-02T17:27:00Z">
                                <w:rPr>
                                  <w:rFonts w:ascii="Verdana" w:hAnsi="Verdana"/>
                                  <w:sz w:val="18"/>
                                  <w:szCs w:val="18"/>
                                </w:rPr>
                              </w:rPrChange>
                            </w:rPr>
                            <w:t>&lt;label&gt;</w:t>
                          </w:r>
                        </w:ins>
                        <w:ins w:id="863" w:author="南泰浩" w:date="2015-08-02T13:24:00Z">
                          <w:r w:rsidRPr="00853575">
                            <w:rPr>
                              <w:rFonts w:ascii="Verdana" w:hAnsi="Verdana"/>
                              <w:color w:val="00B0F0"/>
                              <w:sz w:val="18"/>
                              <w:szCs w:val="18"/>
                              <w:rPrChange w:id="864" w:author="南泰浩" w:date="2015-08-02T17:27:00Z">
                                <w:rPr>
                                  <w:rFonts w:ascii="Verdana" w:hAnsi="Verdana"/>
                                  <w:sz w:val="18"/>
                                  <w:szCs w:val="18"/>
                                </w:rPr>
                              </w:rPrChange>
                            </w:rPr>
                            <w:t xml:space="preserve"> </w:t>
                          </w:r>
                        </w:ins>
                        <w:ins w:id="865" w:author="南泰浩" w:date="2015-08-02T14:47:00Z">
                          <w:r w:rsidR="00FC6FB6" w:rsidRPr="00853575">
                            <w:rPr>
                              <w:rFonts w:ascii="Verdana" w:hAnsi="Verdana"/>
                              <w:color w:val="00B0F0"/>
                              <w:sz w:val="18"/>
                              <w:szCs w:val="18"/>
                              <w:rPrChange w:id="866" w:author="南泰浩" w:date="2015-08-02T17:27:00Z">
                                <w:rPr>
                                  <w:rFonts w:ascii="Verdana" w:hAnsi="Verdana"/>
                                  <w:sz w:val="18"/>
                                  <w:szCs w:val="18"/>
                                </w:rPr>
                              </w:rPrChange>
                            </w:rPr>
                            <w:t>D1_2</w:t>
                          </w:r>
                        </w:ins>
                        <w:ins w:id="867" w:author="南泰浩" w:date="2015-08-01T21:42:00Z">
                          <w:r w:rsidRPr="00853575">
                            <w:rPr>
                              <w:rFonts w:ascii="Verdana" w:hAnsi="Verdana"/>
                              <w:color w:val="00B0F0"/>
                              <w:sz w:val="18"/>
                              <w:szCs w:val="18"/>
                              <w:rPrChange w:id="868" w:author="南泰浩" w:date="2015-08-02T17:27:00Z">
                                <w:rPr>
                                  <w:rFonts w:ascii="Verdana" w:hAnsi="Verdana"/>
                                  <w:sz w:val="18"/>
                                  <w:szCs w:val="18"/>
                                </w:rPr>
                              </w:rPrChange>
                            </w:rPr>
                            <w:t>&lt;/label&gt;&lt;/data&gt;</w:t>
                          </w:r>
                        </w:ins>
                      </w:p>
                      <w:p w14:paraId="69D90126" w14:textId="77777777" w:rsidR="004303D4" w:rsidRPr="00853575" w:rsidRDefault="004303D4" w:rsidP="00E74C36">
                        <w:pPr>
                          <w:rPr>
                            <w:ins w:id="869" w:author="南泰浩" w:date="2015-08-01T21:42:00Z"/>
                            <w:rFonts w:ascii="Verdana" w:hAnsi="Verdana"/>
                            <w:color w:val="00B0F0"/>
                            <w:sz w:val="18"/>
                            <w:szCs w:val="18"/>
                            <w:rPrChange w:id="870" w:author="南泰浩" w:date="2015-08-02T17:27:00Z">
                              <w:rPr>
                                <w:ins w:id="871" w:author="南泰浩" w:date="2015-08-01T21:42:00Z"/>
                                <w:rFonts w:ascii="Verdana" w:hAnsi="Verdana"/>
                                <w:sz w:val="18"/>
                                <w:szCs w:val="18"/>
                              </w:rPr>
                            </w:rPrChange>
                          </w:rPr>
                        </w:pPr>
                      </w:p>
                      <w:p w14:paraId="450DEDBD" w14:textId="11FACA84" w:rsidR="004303D4" w:rsidRPr="00853575" w:rsidRDefault="004303D4" w:rsidP="00E74C36">
                        <w:pPr>
                          <w:rPr>
                            <w:ins w:id="872" w:author="南泰浩" w:date="2015-08-01T21:42:00Z"/>
                            <w:rFonts w:ascii="Verdana" w:hAnsi="Verdana"/>
                            <w:color w:val="00B0F0"/>
                            <w:sz w:val="18"/>
                            <w:szCs w:val="18"/>
                            <w:rPrChange w:id="873" w:author="南泰浩" w:date="2015-08-02T17:27:00Z">
                              <w:rPr>
                                <w:ins w:id="874" w:author="南泰浩" w:date="2015-08-01T21:42:00Z"/>
                                <w:rFonts w:ascii="Verdana" w:hAnsi="Verdana"/>
                                <w:sz w:val="18"/>
                                <w:szCs w:val="18"/>
                              </w:rPr>
                            </w:rPrChange>
                          </w:rPr>
                        </w:pPr>
                        <w:ins w:id="875" w:author="南泰浩" w:date="2015-08-01T21:42:00Z">
                          <w:r w:rsidRPr="00853575">
                            <w:rPr>
                              <w:rFonts w:ascii="Verdana" w:hAnsi="Verdana"/>
                              <w:color w:val="00B0F0"/>
                              <w:sz w:val="18"/>
                              <w:szCs w:val="18"/>
                              <w:rPrChange w:id="876" w:author="南泰浩" w:date="2015-08-02T17:27:00Z">
                                <w:rPr>
                                  <w:rFonts w:ascii="Verdana" w:hAnsi="Verdana"/>
                                  <w:sz w:val="18"/>
                                  <w:szCs w:val="18"/>
                                </w:rPr>
                              </w:rPrChange>
                            </w:rPr>
                            <w:t>&lt;data id=”</w:t>
                          </w:r>
                          <w:r w:rsidR="00FC6FB6" w:rsidRPr="00853575">
                            <w:rPr>
                              <w:rFonts w:ascii="Verdana" w:hAnsi="Verdana"/>
                              <w:color w:val="00B0F0"/>
                              <w:sz w:val="18"/>
                              <w:szCs w:val="18"/>
                              <w:rPrChange w:id="877" w:author="南泰浩" w:date="2015-08-02T17:27:00Z">
                                <w:rPr>
                                  <w:rFonts w:ascii="Verdana" w:hAnsi="Verdana"/>
                                  <w:sz w:val="18"/>
                                  <w:szCs w:val="18"/>
                                </w:rPr>
                              </w:rPrChange>
                            </w:rPr>
                            <w:t>D1_3</w:t>
                          </w:r>
                          <w:r w:rsidRPr="00853575">
                            <w:rPr>
                              <w:rFonts w:ascii="Verdana" w:hAnsi="Verdana"/>
                              <w:color w:val="00B0F0"/>
                              <w:sz w:val="18"/>
                              <w:szCs w:val="18"/>
                              <w:rPrChange w:id="878" w:author="南泰浩" w:date="2015-08-02T17:27:00Z">
                                <w:rPr>
                                  <w:rFonts w:ascii="Verdana" w:hAnsi="Verdana"/>
                                  <w:sz w:val="18"/>
                                  <w:szCs w:val="18"/>
                                </w:rPr>
                              </w:rPrChange>
                            </w:rPr>
                            <w:t>” type=”speech_</w:t>
                          </w:r>
                        </w:ins>
                        <w:ins w:id="879" w:author="南泰浩" w:date="2015-08-02T13:19:00Z">
                          <w:r w:rsidRPr="00853575">
                            <w:rPr>
                              <w:rFonts w:ascii="Verdana" w:hAnsi="Verdana"/>
                              <w:color w:val="00B0F0"/>
                              <w:sz w:val="18"/>
                              <w:szCs w:val="18"/>
                              <w:rPrChange w:id="880" w:author="南泰浩" w:date="2015-08-02T17:27:00Z">
                                <w:rPr>
                                  <w:rFonts w:ascii="Verdana" w:hAnsi="Verdana"/>
                                  <w:sz w:val="18"/>
                                  <w:szCs w:val="18"/>
                                </w:rPr>
                              </w:rPrChange>
                            </w:rPr>
                            <w:t>conversation</w:t>
                          </w:r>
                        </w:ins>
                        <w:ins w:id="881" w:author="南泰浩" w:date="2015-08-01T21:42:00Z">
                          <w:r w:rsidRPr="00853575">
                            <w:rPr>
                              <w:rFonts w:ascii="Verdana" w:hAnsi="Verdana"/>
                              <w:color w:val="00B0F0"/>
                              <w:sz w:val="18"/>
                              <w:szCs w:val="18"/>
                              <w:rPrChange w:id="882" w:author="南泰浩" w:date="2015-08-02T17:27:00Z">
                                <w:rPr>
                                  <w:rFonts w:ascii="Verdana" w:hAnsi="Verdana"/>
                                  <w:sz w:val="18"/>
                                  <w:szCs w:val="18"/>
                                </w:rPr>
                              </w:rPrChange>
                            </w:rPr>
                            <w:t>”&gt;</w:t>
                          </w:r>
                        </w:ins>
                      </w:p>
                      <w:p w14:paraId="42664AD2" w14:textId="2ED1FA85" w:rsidR="004303D4" w:rsidRPr="00853575" w:rsidRDefault="004303D4" w:rsidP="00E74C36">
                        <w:pPr>
                          <w:rPr>
                            <w:ins w:id="883" w:author="南泰浩" w:date="2015-08-02T14:10:00Z"/>
                            <w:rFonts w:ascii="Verdana" w:hAnsi="Verdana"/>
                            <w:color w:val="00B0F0"/>
                            <w:sz w:val="18"/>
                            <w:szCs w:val="18"/>
                            <w:rPrChange w:id="884" w:author="南泰浩" w:date="2015-08-02T17:27:00Z">
                              <w:rPr>
                                <w:ins w:id="885" w:author="南泰浩" w:date="2015-08-02T14:10:00Z"/>
                                <w:rFonts w:ascii="Verdana" w:hAnsi="Verdana"/>
                                <w:sz w:val="18"/>
                                <w:szCs w:val="18"/>
                              </w:rPr>
                            </w:rPrChange>
                          </w:rPr>
                        </w:pPr>
                        <w:ins w:id="886" w:author="南泰浩" w:date="2015-08-01T21:42:00Z">
                          <w:r w:rsidRPr="00853575">
                            <w:rPr>
                              <w:rFonts w:ascii="Verdana" w:hAnsi="Verdana"/>
                              <w:color w:val="00B0F0"/>
                              <w:sz w:val="18"/>
                              <w:szCs w:val="18"/>
                              <w:rPrChange w:id="887" w:author="南泰浩" w:date="2015-08-02T17:27:00Z">
                                <w:rPr>
                                  <w:rFonts w:ascii="Verdana" w:hAnsi="Verdana"/>
                                  <w:sz w:val="18"/>
                                  <w:szCs w:val="18"/>
                                </w:rPr>
                              </w:rPrChange>
                            </w:rPr>
                            <w:t>&lt;</w:t>
                          </w:r>
                        </w:ins>
                        <w:ins w:id="888" w:author="南泰浩" w:date="2015-08-01T22:33:00Z">
                          <w:r w:rsidRPr="00853575">
                            <w:rPr>
                              <w:rFonts w:ascii="Verdana" w:hAnsi="Verdana"/>
                              <w:color w:val="00B0F0"/>
                              <w:sz w:val="18"/>
                              <w:szCs w:val="18"/>
                              <w:rPrChange w:id="889" w:author="南泰浩" w:date="2015-08-02T17:27:00Z">
                                <w:rPr>
                                  <w:rFonts w:ascii="Verdana" w:hAnsi="Verdana"/>
                                  <w:sz w:val="18"/>
                                  <w:szCs w:val="18"/>
                                </w:rPr>
                              </w:rPrChange>
                            </w:rPr>
                            <w:t>spc</w:t>
                          </w:r>
                        </w:ins>
                        <w:ins w:id="890" w:author="南泰浩" w:date="2015-08-01T21:42:00Z">
                          <w:r w:rsidRPr="00853575">
                            <w:rPr>
                              <w:rFonts w:ascii="Verdana" w:hAnsi="Verdana"/>
                              <w:color w:val="00B0F0"/>
                              <w:sz w:val="18"/>
                              <w:szCs w:val="18"/>
                              <w:rPrChange w:id="891" w:author="南泰浩" w:date="2015-08-02T17:27:00Z">
                                <w:rPr>
                                  <w:rFonts w:ascii="Verdana" w:hAnsi="Verdana"/>
                                  <w:sz w:val="18"/>
                                  <w:szCs w:val="18"/>
                                </w:rPr>
                              </w:rPrChange>
                            </w:rPr>
                            <w:t xml:space="preserve"> src=”</w:t>
                          </w:r>
                        </w:ins>
                        <w:ins w:id="892" w:author="南泰浩" w:date="2015-08-01T22:38:00Z">
                          <w:r w:rsidRPr="00853575">
                            <w:rPr>
                              <w:rFonts w:ascii="Verdana" w:hAnsi="Verdana"/>
                              <w:color w:val="00B0F0"/>
                              <w:sz w:val="18"/>
                              <w:szCs w:val="18"/>
                              <w:rPrChange w:id="893" w:author="南泰浩" w:date="2015-08-02T17:27:00Z">
                                <w:rPr>
                                  <w:rFonts w:ascii="Verdana" w:hAnsi="Verdana"/>
                                  <w:sz w:val="18"/>
                                  <w:szCs w:val="18"/>
                                </w:rPr>
                              </w:rPrChange>
                            </w:rPr>
                            <w:t xml:space="preserve"> </w:t>
                          </w:r>
                        </w:ins>
                        <w:ins w:id="894" w:author="南泰浩" w:date="2015-08-02T13:19:00Z">
                          <w:r w:rsidRPr="00853575">
                            <w:rPr>
                              <w:rFonts w:ascii="Verdana" w:hAnsi="Verdana"/>
                              <w:color w:val="00B0F0"/>
                              <w:sz w:val="18"/>
                              <w:szCs w:val="18"/>
                              <w:rPrChange w:id="895" w:author="南泰浩" w:date="2015-08-02T17:27:00Z">
                                <w:rPr>
                                  <w:rFonts w:ascii="Verdana" w:hAnsi="Verdana"/>
                                  <w:sz w:val="18"/>
                                  <w:szCs w:val="18"/>
                                </w:rPr>
                              </w:rPrChange>
                            </w:rPr>
                            <w:t>conversation</w:t>
                          </w:r>
                        </w:ins>
                        <w:ins w:id="896" w:author="南泰浩" w:date="2015-08-01T22:38:00Z">
                          <w:r w:rsidRPr="00853575">
                            <w:rPr>
                              <w:rFonts w:ascii="Verdana" w:hAnsi="Verdana"/>
                              <w:color w:val="00B0F0"/>
                              <w:sz w:val="18"/>
                              <w:szCs w:val="18"/>
                              <w:rPrChange w:id="897" w:author="南泰浩" w:date="2015-08-02T17:27:00Z">
                                <w:rPr>
                                  <w:rFonts w:ascii="Verdana" w:hAnsi="Verdana"/>
                                  <w:sz w:val="18"/>
                                  <w:szCs w:val="18"/>
                                </w:rPr>
                              </w:rPrChange>
                            </w:rPr>
                            <w:t>1_3.flac</w:t>
                          </w:r>
                        </w:ins>
                        <w:ins w:id="898" w:author="南泰浩" w:date="2015-08-01T21:42:00Z">
                          <w:r w:rsidRPr="00853575">
                            <w:rPr>
                              <w:rFonts w:ascii="Verdana" w:hAnsi="Verdana"/>
                              <w:color w:val="00B0F0"/>
                              <w:sz w:val="18"/>
                              <w:szCs w:val="18"/>
                              <w:rPrChange w:id="899" w:author="南泰浩" w:date="2015-08-02T17:27:00Z">
                                <w:rPr>
                                  <w:rFonts w:ascii="Verdana" w:hAnsi="Verdana"/>
                                  <w:sz w:val="18"/>
                                  <w:szCs w:val="18"/>
                                </w:rPr>
                              </w:rPrChange>
                            </w:rPr>
                            <w:t>"/&gt;</w:t>
                          </w:r>
                        </w:ins>
                      </w:p>
                      <w:p w14:paraId="121AEE15" w14:textId="46C1ADAD" w:rsidR="004303D4" w:rsidRPr="00853575" w:rsidRDefault="004303D4">
                        <w:pPr>
                          <w:autoSpaceDE w:val="0"/>
                          <w:autoSpaceDN w:val="0"/>
                          <w:adjustRightInd w:val="0"/>
                          <w:jc w:val="left"/>
                          <w:rPr>
                            <w:ins w:id="900" w:author="南泰浩" w:date="2015-08-01T21:42:00Z"/>
                            <w:rFonts w:ascii="Verdana" w:hAnsi="Verdana"/>
                            <w:color w:val="00B0F0"/>
                            <w:sz w:val="18"/>
                            <w:szCs w:val="18"/>
                            <w:rPrChange w:id="901" w:author="南泰浩" w:date="2015-08-02T17:27:00Z">
                              <w:rPr>
                                <w:ins w:id="902" w:author="南泰浩" w:date="2015-08-01T21:42:00Z"/>
                                <w:rFonts w:ascii="Verdana" w:hAnsi="Verdana"/>
                                <w:sz w:val="18"/>
                                <w:szCs w:val="18"/>
                              </w:rPr>
                            </w:rPrChange>
                          </w:rPr>
                          <w:pPrChange w:id="903" w:author="南泰浩" w:date="2015-08-02T14:10:00Z">
                            <w:pPr/>
                          </w:pPrChange>
                        </w:pPr>
                        <w:ins w:id="904" w:author="南泰浩" w:date="2015-08-02T14:10:00Z">
                          <w:r w:rsidRPr="00853575">
                            <w:rPr>
                              <w:rFonts w:ascii="Verdana" w:hAnsi="Verdana"/>
                              <w:color w:val="00B0F0"/>
                              <w:sz w:val="18"/>
                              <w:szCs w:val="18"/>
                              <w:rPrChange w:id="905" w:author="南泰浩" w:date="2015-08-02T17:27:00Z">
                                <w:rPr>
                                  <w:rFonts w:ascii="Verdana" w:hAnsi="Verdana"/>
                                  <w:sz w:val="18"/>
                                  <w:szCs w:val="18"/>
                                </w:rPr>
                              </w:rPrChange>
                            </w:rPr>
                            <w:t>&lt;caption&gt;</w:t>
                          </w:r>
                          <w:r w:rsidRPr="00853575">
                            <w:rPr>
                              <w:rFonts w:ascii="Verdana" w:hAnsi="Verdana" w:hint="eastAsia"/>
                              <w:color w:val="00B0F0"/>
                              <w:sz w:val="18"/>
                              <w:szCs w:val="18"/>
                              <w:rPrChange w:id="906" w:author="南泰浩" w:date="2015-08-02T17:27:00Z">
                                <w:rPr>
                                  <w:rFonts w:ascii="Verdana" w:hAnsi="Verdana" w:hint="eastAsia"/>
                                  <w:sz w:val="18"/>
                                  <w:szCs w:val="18"/>
                                </w:rPr>
                              </w:rPrChange>
                            </w:rPr>
                            <w:t>話者</w:t>
                          </w:r>
                          <w:r w:rsidRPr="00853575">
                            <w:rPr>
                              <w:rFonts w:ascii="Verdana" w:hAnsi="Verdana"/>
                              <w:color w:val="00B0F0"/>
                              <w:sz w:val="18"/>
                              <w:szCs w:val="18"/>
                              <w:rPrChange w:id="907" w:author="南泰浩" w:date="2015-08-02T17:27:00Z">
                                <w:rPr>
                                  <w:rFonts w:ascii="Verdana" w:hAnsi="Verdana"/>
                                  <w:sz w:val="18"/>
                                  <w:szCs w:val="18"/>
                                </w:rPr>
                              </w:rPrChange>
                            </w:rPr>
                            <w:t>:1 start:0 end:1.5 &lt;/caption&gt;</w:t>
                          </w:r>
                        </w:ins>
                      </w:p>
                      <w:p w14:paraId="695127FD" w14:textId="46419396" w:rsidR="004303D4" w:rsidRPr="00853575" w:rsidRDefault="004303D4" w:rsidP="00E74C36">
                        <w:pPr>
                          <w:rPr>
                            <w:ins w:id="908" w:author="南泰浩" w:date="2015-08-01T21:42:00Z"/>
                            <w:rFonts w:ascii="Verdana" w:hAnsi="Verdana"/>
                            <w:color w:val="00B0F0"/>
                            <w:sz w:val="18"/>
                            <w:szCs w:val="18"/>
                            <w:rPrChange w:id="909" w:author="南泰浩" w:date="2015-08-02T17:27:00Z">
                              <w:rPr>
                                <w:ins w:id="910" w:author="南泰浩" w:date="2015-08-01T21:42:00Z"/>
                                <w:rFonts w:ascii="Verdana" w:hAnsi="Verdana"/>
                                <w:sz w:val="18"/>
                                <w:szCs w:val="18"/>
                              </w:rPr>
                            </w:rPrChange>
                          </w:rPr>
                        </w:pPr>
                        <w:ins w:id="911" w:author="南泰浩" w:date="2015-08-01T21:42:00Z">
                          <w:r w:rsidRPr="00853575">
                            <w:rPr>
                              <w:rFonts w:ascii="Verdana" w:hAnsi="Verdana"/>
                              <w:color w:val="00B0F0"/>
                              <w:sz w:val="18"/>
                              <w:szCs w:val="18"/>
                              <w:rPrChange w:id="912" w:author="南泰浩" w:date="2015-08-02T17:27:00Z">
                                <w:rPr>
                                  <w:rFonts w:ascii="Verdana" w:hAnsi="Verdana"/>
                                  <w:sz w:val="18"/>
                                  <w:szCs w:val="18"/>
                                </w:rPr>
                              </w:rPrChange>
                            </w:rPr>
                            <w:t>&lt;label&gt;</w:t>
                          </w:r>
                        </w:ins>
                        <w:ins w:id="913" w:author="南泰浩" w:date="2015-08-02T14:03:00Z">
                          <w:r w:rsidRPr="00853575">
                            <w:rPr>
                              <w:rFonts w:ascii="Verdana" w:hAnsi="Verdana"/>
                              <w:color w:val="00B0F0"/>
                              <w:sz w:val="18"/>
                              <w:szCs w:val="18"/>
                              <w:rPrChange w:id="914" w:author="南泰浩" w:date="2015-08-02T17:27:00Z">
                                <w:rPr>
                                  <w:rFonts w:ascii="Verdana" w:hAnsi="Verdana"/>
                                  <w:b/>
                                  <w:sz w:val="18"/>
                                  <w:szCs w:val="18"/>
                                </w:rPr>
                              </w:rPrChange>
                            </w:rPr>
                            <w:t xml:space="preserve"> </w:t>
                          </w:r>
                        </w:ins>
                        <w:ins w:id="915" w:author="南泰浩" w:date="2015-08-02T14:15:00Z">
                          <w:r w:rsidR="00FC6FB6" w:rsidRPr="00853575">
                            <w:rPr>
                              <w:rFonts w:ascii="Verdana" w:hAnsi="Verdana"/>
                              <w:color w:val="00B0F0"/>
                              <w:sz w:val="18"/>
                              <w:szCs w:val="18"/>
                              <w:rPrChange w:id="916" w:author="南泰浩" w:date="2015-08-02T17:27:00Z">
                                <w:rPr>
                                  <w:rFonts w:ascii="Verdana" w:hAnsi="Verdana"/>
                                  <w:sz w:val="18"/>
                                  <w:szCs w:val="18"/>
                                </w:rPr>
                              </w:rPrChange>
                            </w:rPr>
                            <w:t>D1_3</w:t>
                          </w:r>
                          <w:r w:rsidRPr="00853575">
                            <w:rPr>
                              <w:rFonts w:ascii="Verdana" w:hAnsi="Verdana"/>
                              <w:color w:val="00B0F0"/>
                              <w:sz w:val="18"/>
                              <w:szCs w:val="18"/>
                              <w:rPrChange w:id="917" w:author="南泰浩" w:date="2015-08-02T17:27:00Z">
                                <w:rPr>
                                  <w:rFonts w:ascii="Verdana" w:hAnsi="Verdana"/>
                                  <w:sz w:val="18"/>
                                  <w:szCs w:val="18"/>
                                </w:rPr>
                              </w:rPrChange>
                            </w:rPr>
                            <w:t xml:space="preserve"> </w:t>
                          </w:r>
                        </w:ins>
                        <w:ins w:id="918" w:author="南泰浩" w:date="2015-08-01T21:42:00Z">
                          <w:r w:rsidRPr="00853575">
                            <w:rPr>
                              <w:rFonts w:ascii="Verdana" w:hAnsi="Verdana"/>
                              <w:color w:val="00B0F0"/>
                              <w:sz w:val="18"/>
                              <w:szCs w:val="18"/>
                              <w:rPrChange w:id="919" w:author="南泰浩" w:date="2015-08-02T17:27:00Z">
                                <w:rPr>
                                  <w:rFonts w:ascii="Verdana" w:hAnsi="Verdana"/>
                                  <w:sz w:val="18"/>
                                  <w:szCs w:val="18"/>
                                </w:rPr>
                              </w:rPrChange>
                            </w:rPr>
                            <w:t>&lt;/label&gt;&lt;/data&gt;</w:t>
                          </w:r>
                        </w:ins>
                      </w:p>
                      <w:p w14:paraId="0F3095A6" w14:textId="70FA9C35" w:rsidR="004303D4" w:rsidRPr="00853575" w:rsidRDefault="004303D4">
                        <w:pPr>
                          <w:autoSpaceDE w:val="0"/>
                          <w:autoSpaceDN w:val="0"/>
                          <w:adjustRightInd w:val="0"/>
                          <w:jc w:val="left"/>
                          <w:rPr>
                            <w:ins w:id="920" w:author="南泰浩" w:date="2015-08-02T14:10:00Z"/>
                            <w:rFonts w:ascii="Verdana" w:hAnsi="Verdana"/>
                            <w:color w:val="00B0F0"/>
                            <w:sz w:val="18"/>
                            <w:szCs w:val="18"/>
                            <w:rPrChange w:id="921" w:author="南泰浩" w:date="2015-08-02T17:27:00Z">
                              <w:rPr>
                                <w:ins w:id="922" w:author="南泰浩" w:date="2015-08-02T14:10:00Z"/>
                                <w:rFonts w:ascii="Verdana" w:hAnsi="Verdana"/>
                                <w:sz w:val="18"/>
                                <w:szCs w:val="18"/>
                              </w:rPr>
                            </w:rPrChange>
                          </w:rPr>
                          <w:pPrChange w:id="923" w:author="南泰浩" w:date="2015-08-02T14:10:00Z">
                            <w:pPr/>
                          </w:pPrChange>
                        </w:pPr>
                        <w:ins w:id="924" w:author="南泰浩" w:date="2015-08-02T14:10:00Z">
                          <w:r w:rsidRPr="00853575">
                            <w:rPr>
                              <w:rFonts w:ascii="Verdana" w:hAnsi="Verdana"/>
                              <w:color w:val="00B0F0"/>
                              <w:sz w:val="18"/>
                              <w:szCs w:val="18"/>
                              <w:rPrChange w:id="925" w:author="南泰浩" w:date="2015-08-02T17:27:00Z">
                                <w:rPr>
                                  <w:rFonts w:ascii="Verdana" w:hAnsi="Verdana"/>
                                  <w:sz w:val="18"/>
                                  <w:szCs w:val="18"/>
                                </w:rPr>
                              </w:rPrChange>
                            </w:rPr>
                            <w:t>&lt;caption&gt;</w:t>
                          </w:r>
                        </w:ins>
                        <w:ins w:id="926" w:author="南泰浩" w:date="2015-08-02T14:11:00Z">
                          <w:r w:rsidRPr="00853575">
                            <w:rPr>
                              <w:rFonts w:ascii="Verdana" w:hAnsi="Verdana" w:hint="eastAsia"/>
                              <w:color w:val="00B0F0"/>
                              <w:sz w:val="18"/>
                              <w:szCs w:val="18"/>
                              <w:rPrChange w:id="927" w:author="南泰浩" w:date="2015-08-02T17:27:00Z">
                                <w:rPr>
                                  <w:rFonts w:ascii="Verdana" w:hAnsi="Verdana" w:hint="eastAsia"/>
                                  <w:sz w:val="18"/>
                                  <w:szCs w:val="18"/>
                                </w:rPr>
                              </w:rPrChange>
                            </w:rPr>
                            <w:t>話者数</w:t>
                          </w:r>
                          <w:r w:rsidRPr="00853575">
                            <w:rPr>
                              <w:rFonts w:ascii="Verdana" w:hAnsi="Verdana"/>
                              <w:color w:val="00B0F0"/>
                              <w:sz w:val="18"/>
                              <w:szCs w:val="18"/>
                              <w:rPrChange w:id="928" w:author="南泰浩" w:date="2015-08-02T17:27:00Z">
                                <w:rPr>
                                  <w:rFonts w:ascii="Verdana" w:hAnsi="Verdana"/>
                                  <w:sz w:val="18"/>
                                  <w:szCs w:val="18"/>
                                </w:rPr>
                              </w:rPrChange>
                            </w:rPr>
                            <w:t xml:space="preserve">:2 start:0 end: 3.5 </w:t>
                          </w:r>
                        </w:ins>
                        <w:ins w:id="929" w:author="南泰浩" w:date="2015-08-02T14:10:00Z">
                          <w:r w:rsidRPr="00853575">
                            <w:rPr>
                              <w:rFonts w:ascii="Verdana" w:hAnsi="Verdana"/>
                              <w:color w:val="00B0F0"/>
                              <w:sz w:val="18"/>
                              <w:szCs w:val="18"/>
                              <w:rPrChange w:id="930" w:author="南泰浩" w:date="2015-08-02T17:27:00Z">
                                <w:rPr>
                                  <w:rFonts w:ascii="Verdana" w:hAnsi="Verdana"/>
                                  <w:sz w:val="18"/>
                                  <w:szCs w:val="18"/>
                                </w:rPr>
                              </w:rPrChange>
                            </w:rPr>
                            <w:t>&lt;/caption&gt;</w:t>
                          </w:r>
                        </w:ins>
                      </w:p>
                      <w:p w14:paraId="5250D4A0" w14:textId="2DE10B99" w:rsidR="004303D4" w:rsidRPr="00853575" w:rsidRDefault="004303D4" w:rsidP="00EF37A6">
                        <w:pPr>
                          <w:rPr>
                            <w:ins w:id="931" w:author="南泰浩" w:date="2015-08-02T13:26:00Z"/>
                            <w:rFonts w:ascii="Verdana" w:hAnsi="Verdana"/>
                            <w:color w:val="00B0F0"/>
                            <w:sz w:val="18"/>
                            <w:szCs w:val="18"/>
                            <w:rPrChange w:id="932" w:author="南泰浩" w:date="2015-08-02T17:27:00Z">
                              <w:rPr>
                                <w:ins w:id="933" w:author="南泰浩" w:date="2015-08-02T13:26:00Z"/>
                                <w:rFonts w:ascii="Verdana" w:hAnsi="Verdana"/>
                                <w:sz w:val="18"/>
                                <w:szCs w:val="18"/>
                              </w:rPr>
                            </w:rPrChange>
                          </w:rPr>
                        </w:pPr>
                        <w:ins w:id="934" w:author="南泰浩" w:date="2015-08-02T13:26:00Z">
                          <w:r w:rsidRPr="00853575">
                            <w:rPr>
                              <w:rFonts w:ascii="Verdana" w:hAnsi="Verdana"/>
                              <w:color w:val="00B0F0"/>
                              <w:sz w:val="18"/>
                              <w:szCs w:val="18"/>
                              <w:rPrChange w:id="935" w:author="南泰浩" w:date="2015-08-02T17:27:00Z">
                                <w:rPr>
                                  <w:rFonts w:ascii="Verdana" w:hAnsi="Verdana"/>
                                  <w:sz w:val="18"/>
                                  <w:szCs w:val="18"/>
                                </w:rPr>
                              </w:rPrChange>
                            </w:rPr>
                            <w:t>&lt;label&gt;</w:t>
                          </w:r>
                        </w:ins>
                        <w:ins w:id="936" w:author="南泰浩" w:date="2015-08-02T14:15:00Z">
                          <w:r w:rsidRPr="00853575">
                            <w:rPr>
                              <w:rFonts w:ascii="Verdana" w:hAnsi="Verdana"/>
                              <w:color w:val="00B0F0"/>
                              <w:sz w:val="18"/>
                              <w:szCs w:val="18"/>
                              <w:rPrChange w:id="937" w:author="南泰浩" w:date="2015-08-02T17:27:00Z">
                                <w:rPr>
                                  <w:rFonts w:ascii="Verdana" w:hAnsi="Verdana"/>
                                  <w:sz w:val="18"/>
                                  <w:szCs w:val="18"/>
                                </w:rPr>
                              </w:rPrChange>
                            </w:rPr>
                            <w:t xml:space="preserve"> D1 </w:t>
                          </w:r>
                        </w:ins>
                        <w:ins w:id="938" w:author="南泰浩" w:date="2015-08-02T13:26:00Z">
                          <w:r w:rsidRPr="00853575">
                            <w:rPr>
                              <w:rFonts w:ascii="Verdana" w:hAnsi="Verdana"/>
                              <w:color w:val="00B0F0"/>
                              <w:sz w:val="18"/>
                              <w:szCs w:val="18"/>
                              <w:rPrChange w:id="939" w:author="南泰浩" w:date="2015-08-02T17:27:00Z">
                                <w:rPr>
                                  <w:rFonts w:ascii="Verdana" w:hAnsi="Verdana"/>
                                  <w:sz w:val="18"/>
                                  <w:szCs w:val="18"/>
                                </w:rPr>
                              </w:rPrChange>
                            </w:rPr>
                            <w:t>&lt;/label&gt;</w:t>
                          </w:r>
                        </w:ins>
                      </w:p>
                      <w:p w14:paraId="3B22D57F" w14:textId="77777777" w:rsidR="004303D4" w:rsidRPr="00853575" w:rsidRDefault="004303D4" w:rsidP="00E74C36">
                        <w:pPr>
                          <w:rPr>
                            <w:ins w:id="940" w:author="南泰浩" w:date="2015-08-01T21:42:00Z"/>
                            <w:rFonts w:ascii="Verdana" w:hAnsi="Verdana"/>
                            <w:color w:val="00B0F0"/>
                            <w:sz w:val="18"/>
                            <w:szCs w:val="18"/>
                            <w:rPrChange w:id="941" w:author="南泰浩" w:date="2015-08-02T17:27:00Z">
                              <w:rPr>
                                <w:ins w:id="942" w:author="南泰浩" w:date="2015-08-01T21:42:00Z"/>
                                <w:rFonts w:ascii="Verdana" w:hAnsi="Verdana"/>
                                <w:b/>
                                <w:sz w:val="18"/>
                                <w:szCs w:val="18"/>
                              </w:rPr>
                            </w:rPrChange>
                          </w:rPr>
                        </w:pPr>
                        <w:ins w:id="943" w:author="南泰浩" w:date="2015-08-01T21:42:00Z">
                          <w:r w:rsidRPr="00853575">
                            <w:rPr>
                              <w:rFonts w:ascii="Verdana" w:hAnsi="Verdana"/>
                              <w:color w:val="00B0F0"/>
                              <w:sz w:val="18"/>
                              <w:szCs w:val="18"/>
                              <w:rPrChange w:id="944" w:author="南泰浩" w:date="2015-08-02T17:27:00Z">
                                <w:rPr>
                                  <w:rFonts w:ascii="Verdana" w:hAnsi="Verdana"/>
                                  <w:b/>
                                  <w:sz w:val="18"/>
                                  <w:szCs w:val="18"/>
                                </w:rPr>
                              </w:rPrChange>
                            </w:rPr>
                            <w:t>&lt;/data&gt;</w:t>
                          </w:r>
                        </w:ins>
                      </w:p>
                      <w:p w14:paraId="4677F816" w14:textId="174BFC48" w:rsidR="004303D4" w:rsidDel="00E74C36" w:rsidRDefault="004303D4" w:rsidP="00284F87">
                        <w:pPr>
                          <w:rPr>
                            <w:del w:id="945" w:author="南泰浩" w:date="2015-08-01T21:42:00Z"/>
                            <w:rFonts w:ascii="Verdana" w:hAnsi="Verdana"/>
                            <w:b/>
                            <w:sz w:val="18"/>
                            <w:szCs w:val="18"/>
                          </w:rPr>
                        </w:pPr>
                        <w:del w:id="946" w:author="南泰浩" w:date="2015-08-01T21:42:00Z">
                          <w:r w:rsidDel="00E74C36">
                            <w:rPr>
                              <w:rFonts w:ascii="Verdana" w:hAnsi="Verdana"/>
                              <w:b/>
                              <w:sz w:val="18"/>
                              <w:szCs w:val="18"/>
                            </w:rPr>
                            <w:delText>&lt;data id="d01" type="speech_monolog”</w:delText>
                          </w:r>
                          <w:r w:rsidDel="00E74C36">
                            <w:rPr>
                              <w:rFonts w:ascii="Verdana" w:hAnsi="Verdana" w:hint="eastAsia"/>
                              <w:b/>
                              <w:sz w:val="18"/>
                              <w:szCs w:val="18"/>
                            </w:rPr>
                            <w:delText>&gt;</w:delText>
                          </w:r>
                        </w:del>
                      </w:p>
                      <w:p w14:paraId="03752DE0" w14:textId="78ED4D1D" w:rsidR="004303D4" w:rsidDel="00E74C36" w:rsidRDefault="004303D4" w:rsidP="00284F87">
                        <w:pPr>
                          <w:rPr>
                            <w:del w:id="947" w:author="南泰浩" w:date="2015-08-01T21:42:00Z"/>
                            <w:rFonts w:ascii="Verdana" w:hAnsi="Verdana"/>
                            <w:b/>
                            <w:sz w:val="18"/>
                            <w:szCs w:val="18"/>
                          </w:rPr>
                        </w:pPr>
                        <w:del w:id="948" w:author="南泰浩" w:date="2015-08-01T21:42:00Z">
                          <w:r w:rsidDel="00E74C36">
                            <w:rPr>
                              <w:rFonts w:ascii="Verdana" w:hAnsi="Verdana" w:hint="eastAsia"/>
                              <w:b/>
                              <w:sz w:val="18"/>
                              <w:szCs w:val="18"/>
                            </w:rPr>
                            <w:delText>&lt;img</w:delText>
                          </w:r>
                          <w:r w:rsidRPr="00CC4675" w:rsidDel="00E74C36">
                            <w:rPr>
                              <w:rFonts w:ascii="Verdana" w:hAnsi="Verdana" w:hint="eastAsia"/>
                              <w:b/>
                              <w:sz w:val="18"/>
                              <w:szCs w:val="18"/>
                            </w:rPr>
                            <w:delText xml:space="preserve"> </w:delText>
                          </w:r>
                          <w:r w:rsidDel="00E74C36">
                            <w:rPr>
                              <w:rFonts w:ascii="Verdana" w:hAnsi="Verdana" w:hint="eastAsia"/>
                              <w:b/>
                              <w:sz w:val="18"/>
                              <w:szCs w:val="18"/>
                            </w:rPr>
                            <w:delText>src=</w:delText>
                          </w:r>
                          <w:r w:rsidDel="00E74C36">
                            <w:rPr>
                              <w:rFonts w:ascii="Verdana" w:hAnsi="Verdana"/>
                              <w:b/>
                              <w:sz w:val="18"/>
                              <w:szCs w:val="18"/>
                            </w:rPr>
                            <w:delText>”d01mono</w:delText>
                          </w:r>
                          <w:r w:rsidDel="00E74C36">
                            <w:rPr>
                              <w:rFonts w:ascii="Verdana" w:hAnsi="Verdana" w:hint="eastAsia"/>
                              <w:b/>
                              <w:sz w:val="18"/>
                              <w:szCs w:val="18"/>
                            </w:rPr>
                            <w:delText>.</w:delText>
                          </w:r>
                          <w:r w:rsidDel="00E74C36">
                            <w:rPr>
                              <w:rFonts w:ascii="Verdana" w:hAnsi="Verdana"/>
                              <w:b/>
                              <w:sz w:val="18"/>
                              <w:szCs w:val="18"/>
                            </w:rPr>
                            <w:delText>flac</w:delText>
                          </w:r>
                          <w:r w:rsidRPr="00CC4675" w:rsidDel="00E74C36">
                            <w:rPr>
                              <w:rFonts w:ascii="Verdana" w:hAnsi="Verdana" w:hint="eastAsia"/>
                              <w:b/>
                              <w:sz w:val="18"/>
                              <w:szCs w:val="18"/>
                            </w:rPr>
                            <w:delText>"</w:delText>
                          </w:r>
                          <w:r w:rsidDel="00E74C36">
                            <w:rPr>
                              <w:rFonts w:ascii="Verdana" w:hAnsi="Verdana" w:hint="eastAsia"/>
                              <w:b/>
                              <w:sz w:val="18"/>
                              <w:szCs w:val="18"/>
                            </w:rPr>
                            <w:delText>/</w:delText>
                          </w:r>
                          <w:r w:rsidRPr="00CC4675" w:rsidDel="00E74C36">
                            <w:rPr>
                              <w:rFonts w:ascii="Verdana" w:hAnsi="Verdana" w:hint="eastAsia"/>
                              <w:b/>
                              <w:sz w:val="18"/>
                              <w:szCs w:val="18"/>
                            </w:rPr>
                            <w:delText>&gt;</w:delText>
                          </w:r>
                        </w:del>
                      </w:p>
                      <w:p w14:paraId="416DA199" w14:textId="45BDB679" w:rsidR="004303D4" w:rsidRPr="00CC4675" w:rsidDel="00E74C36" w:rsidRDefault="004303D4" w:rsidP="00284F87">
                        <w:pPr>
                          <w:autoSpaceDE w:val="0"/>
                          <w:autoSpaceDN w:val="0"/>
                          <w:adjustRightInd w:val="0"/>
                          <w:jc w:val="left"/>
                          <w:rPr>
                            <w:del w:id="949" w:author="南泰浩" w:date="2015-08-01T21:42:00Z"/>
                            <w:rFonts w:ascii="Verdana" w:hAnsi="Verdana"/>
                            <w:sz w:val="18"/>
                            <w:szCs w:val="18"/>
                          </w:rPr>
                        </w:pPr>
                        <w:del w:id="950" w:author="南泰浩" w:date="2015-08-01T21:42:00Z">
                          <w:r w:rsidDel="00E74C36">
                            <w:rPr>
                              <w:rFonts w:ascii="Verdana" w:hAnsi="Verdana" w:hint="eastAsia"/>
                              <w:b/>
                              <w:sz w:val="18"/>
                              <w:szCs w:val="18"/>
                            </w:rPr>
                            <w:delText>&lt;caption&gt;&lt;/caption&gt;</w:delText>
                          </w:r>
                        </w:del>
                      </w:p>
                      <w:p w14:paraId="25DD3F67" w14:textId="7B255200" w:rsidR="004303D4" w:rsidDel="00E74C36" w:rsidRDefault="004303D4" w:rsidP="00284F87">
                        <w:pPr>
                          <w:rPr>
                            <w:del w:id="951" w:author="南泰浩" w:date="2015-08-01T21:42:00Z"/>
                            <w:rFonts w:ascii="Verdana" w:hAnsi="Verdana"/>
                            <w:sz w:val="18"/>
                            <w:szCs w:val="18"/>
                          </w:rPr>
                        </w:pPr>
                        <w:del w:id="952" w:author="南泰浩" w:date="2015-08-01T21:42:00Z">
                          <w:r w:rsidDel="00E74C36">
                            <w:rPr>
                              <w:rFonts w:ascii="Verdana" w:hAnsi="Verdana" w:hint="eastAsia"/>
                              <w:sz w:val="18"/>
                              <w:szCs w:val="18"/>
                            </w:rPr>
                            <w:delText>&lt;label&gt;</w:delText>
                          </w:r>
                          <w:r w:rsidDel="00E74C36">
                            <w:rPr>
                              <w:rFonts w:ascii="Verdana" w:hAnsi="Verdana" w:hint="eastAsia"/>
                              <w:sz w:val="18"/>
                              <w:szCs w:val="18"/>
                            </w:rPr>
                            <w:delText>男性</w:delText>
                          </w:r>
                          <w:r w:rsidDel="00E74C36">
                            <w:rPr>
                              <w:rFonts w:ascii="Verdana" w:hAnsi="Verdana" w:hint="eastAsia"/>
                              <w:sz w:val="18"/>
                              <w:szCs w:val="18"/>
                            </w:rPr>
                            <w:delText>&lt;/label&gt;</w:delText>
                          </w:r>
                        </w:del>
                      </w:p>
                      <w:p w14:paraId="33D61D92" w14:textId="61C7C6E7" w:rsidR="004303D4" w:rsidRPr="00CC4675" w:rsidRDefault="004303D4" w:rsidP="00284F87">
                        <w:pPr>
                          <w:rPr>
                            <w:rFonts w:ascii="Verdana" w:hAnsi="Verdana"/>
                            <w:b/>
                            <w:sz w:val="18"/>
                            <w:szCs w:val="18"/>
                          </w:rPr>
                        </w:pPr>
                        <w:del w:id="953" w:author="南泰浩" w:date="2015-08-01T21:42:00Z">
                          <w:r w:rsidRPr="00CC4675" w:rsidDel="00E74C36">
                            <w:rPr>
                              <w:rFonts w:ascii="Verdana" w:hAnsi="Verdana"/>
                              <w:b/>
                              <w:sz w:val="18"/>
                              <w:szCs w:val="18"/>
                            </w:rPr>
                            <w:delText>&lt;/data&gt;</w:delText>
                          </w:r>
                        </w:del>
                      </w:p>
                    </w:txbxContent>
                  </v:textbox>
                  <w10:anchorlock/>
                </v:shape>
              </w:pict>
            </mc:Fallback>
          </mc:AlternateContent>
        </w:r>
      </w:ins>
    </w:p>
    <w:p w14:paraId="0EA6F825" w14:textId="77777777" w:rsidR="00284F87" w:rsidRPr="00853575" w:rsidRDefault="00284F87" w:rsidP="004B3193">
      <w:pPr>
        <w:rPr>
          <w:ins w:id="954" w:author="南泰浩" w:date="2015-08-01T20:56:00Z"/>
          <w:rFonts w:ascii="Verdana" w:hAnsi="Verdana"/>
          <w:color w:val="00B0F0"/>
          <w:szCs w:val="21"/>
          <w:rPrChange w:id="955" w:author="南泰浩" w:date="2015-08-02T17:27:00Z">
            <w:rPr>
              <w:ins w:id="956" w:author="南泰浩" w:date="2015-08-01T20:56:00Z"/>
              <w:rFonts w:ascii="Verdana" w:hAnsi="Verdana"/>
              <w:szCs w:val="21"/>
            </w:rPr>
          </w:rPrChange>
        </w:rPr>
      </w:pPr>
    </w:p>
    <w:p w14:paraId="7499667A" w14:textId="77777777" w:rsidR="001F015F" w:rsidRPr="00853575" w:rsidRDefault="001F015F" w:rsidP="004B3193">
      <w:pPr>
        <w:rPr>
          <w:ins w:id="957" w:author="南泰浩" w:date="2015-08-01T20:41:00Z"/>
          <w:rFonts w:ascii="Verdana" w:hAnsi="Verdana"/>
          <w:color w:val="00B0F0"/>
          <w:szCs w:val="21"/>
          <w:rPrChange w:id="958" w:author="南泰浩" w:date="2015-08-02T17:27:00Z">
            <w:rPr>
              <w:ins w:id="959" w:author="南泰浩" w:date="2015-08-01T20:41:00Z"/>
              <w:rFonts w:ascii="Verdana" w:hAnsi="Verdana"/>
              <w:szCs w:val="21"/>
            </w:rPr>
          </w:rPrChange>
        </w:rPr>
      </w:pPr>
    </w:p>
    <w:p w14:paraId="64CED9B4" w14:textId="7EC2A2B7" w:rsidR="006B48C3" w:rsidRPr="00853575" w:rsidRDefault="004B3193">
      <w:pPr>
        <w:ind w:firstLineChars="100" w:firstLine="210"/>
        <w:rPr>
          <w:ins w:id="960" w:author="南泰浩" w:date="2015-08-01T20:40:00Z"/>
          <w:rFonts w:ascii="Verdana" w:hAnsi="Verdana"/>
          <w:color w:val="00B0F0"/>
          <w:szCs w:val="21"/>
          <w:rPrChange w:id="961" w:author="南泰浩" w:date="2015-08-02T17:27:00Z">
            <w:rPr>
              <w:ins w:id="962" w:author="南泰浩" w:date="2015-08-01T20:40:00Z"/>
              <w:rFonts w:ascii="Verdana" w:hAnsi="Verdana"/>
              <w:szCs w:val="21"/>
            </w:rPr>
          </w:rPrChange>
        </w:rPr>
        <w:pPrChange w:id="963" w:author="南泰浩" w:date="2015-08-01T23:48:00Z">
          <w:pPr/>
        </w:pPrChange>
      </w:pPr>
      <w:ins w:id="964" w:author="南泰浩" w:date="2015-08-01T20:40:00Z">
        <w:r w:rsidRPr="00853575">
          <w:rPr>
            <w:rFonts w:ascii="Verdana" w:hAnsi="Verdana" w:hint="eastAsia"/>
            <w:color w:val="00B0F0"/>
            <w:szCs w:val="21"/>
            <w:rPrChange w:id="965" w:author="南泰浩" w:date="2015-08-02T17:27:00Z">
              <w:rPr>
                <w:rFonts w:ascii="Verdana" w:hAnsi="Verdana" w:hint="eastAsia"/>
                <w:szCs w:val="21"/>
              </w:rPr>
            </w:rPrChange>
          </w:rPr>
          <w:t>問題ファイル中に</w:t>
        </w:r>
        <w:r w:rsidR="001B29B6" w:rsidRPr="00853575">
          <w:rPr>
            <w:rFonts w:ascii="Verdana" w:hAnsi="Verdana" w:hint="eastAsia"/>
            <w:color w:val="00B0F0"/>
            <w:szCs w:val="21"/>
            <w:rPrChange w:id="966" w:author="南泰浩" w:date="2015-08-02T17:27:00Z">
              <w:rPr>
                <w:rFonts w:ascii="Verdana" w:hAnsi="Verdana" w:hint="eastAsia"/>
                <w:szCs w:val="21"/>
              </w:rPr>
            </w:rPrChange>
          </w:rPr>
          <w:t>は，問題の説明，英語の問題指示，独話が含まれているので，この</w:t>
        </w:r>
      </w:ins>
      <w:ins w:id="967" w:author="南泰浩" w:date="2015-08-01T22:43:00Z">
        <w:r w:rsidR="001B29B6" w:rsidRPr="00853575">
          <w:rPr>
            <w:rFonts w:ascii="Verdana" w:hAnsi="Verdana" w:hint="eastAsia"/>
            <w:color w:val="00B0F0"/>
            <w:szCs w:val="21"/>
            <w:rPrChange w:id="968" w:author="南泰浩" w:date="2015-08-02T17:27:00Z">
              <w:rPr>
                <w:rFonts w:ascii="Verdana" w:hAnsi="Verdana" w:hint="eastAsia"/>
                <w:szCs w:val="21"/>
              </w:rPr>
            </w:rPrChange>
          </w:rPr>
          <w:t>対話</w:t>
        </w:r>
      </w:ins>
      <w:ins w:id="969" w:author="南泰浩" w:date="2015-08-01T20:40:00Z">
        <w:r w:rsidR="001B29B6" w:rsidRPr="00853575">
          <w:rPr>
            <w:rFonts w:ascii="Verdana" w:hAnsi="Verdana" w:hint="eastAsia"/>
            <w:color w:val="00B0F0"/>
            <w:szCs w:val="21"/>
            <w:rPrChange w:id="970" w:author="南泰浩" w:date="2015-08-02T17:27:00Z">
              <w:rPr>
                <w:rFonts w:ascii="Verdana" w:hAnsi="Verdana" w:hint="eastAsia"/>
                <w:szCs w:val="21"/>
              </w:rPr>
            </w:rPrChange>
          </w:rPr>
          <w:t>の部分だけを切り出</w:t>
        </w:r>
      </w:ins>
      <w:ins w:id="971" w:author="南泰浩" w:date="2015-08-01T22:43:00Z">
        <w:r w:rsidR="001B29B6" w:rsidRPr="00853575">
          <w:rPr>
            <w:rFonts w:ascii="Verdana" w:hAnsi="Verdana" w:hint="eastAsia"/>
            <w:color w:val="00B0F0"/>
            <w:szCs w:val="21"/>
            <w:rPrChange w:id="972" w:author="南泰浩" w:date="2015-08-02T17:27:00Z">
              <w:rPr>
                <w:rFonts w:ascii="Verdana" w:hAnsi="Verdana" w:hint="eastAsia"/>
                <w:szCs w:val="21"/>
              </w:rPr>
            </w:rPrChange>
          </w:rPr>
          <w:t>す．</w:t>
        </w:r>
      </w:ins>
      <w:ins w:id="973" w:author="南泰浩" w:date="2015-08-02T13:19:00Z">
        <w:r w:rsidR="00EF37A6" w:rsidRPr="00853575">
          <w:rPr>
            <w:rFonts w:ascii="Verdana" w:hAnsi="Verdana"/>
            <w:color w:val="00B0F0"/>
            <w:szCs w:val="21"/>
            <w:rPrChange w:id="974" w:author="南泰浩" w:date="2015-08-02T17:27:00Z">
              <w:rPr>
                <w:rFonts w:ascii="Verdana" w:hAnsi="Verdana"/>
                <w:szCs w:val="21"/>
              </w:rPr>
            </w:rPrChange>
          </w:rPr>
          <w:t>conversation</w:t>
        </w:r>
      </w:ins>
      <w:ins w:id="975" w:author="南泰浩" w:date="2015-08-01T22:44:00Z">
        <w:r w:rsidR="001B29B6" w:rsidRPr="00853575">
          <w:rPr>
            <w:rFonts w:ascii="Verdana" w:hAnsi="Verdana"/>
            <w:color w:val="00B0F0"/>
            <w:szCs w:val="21"/>
            <w:rPrChange w:id="976" w:author="南泰浩" w:date="2015-08-02T17:27:00Z">
              <w:rPr>
                <w:rFonts w:ascii="Verdana" w:hAnsi="Verdana"/>
                <w:sz w:val="18"/>
                <w:szCs w:val="18"/>
              </w:rPr>
            </w:rPrChange>
          </w:rPr>
          <w:t>1_all.flac</w:t>
        </w:r>
        <w:r w:rsidR="001B29B6" w:rsidRPr="00853575">
          <w:rPr>
            <w:rFonts w:ascii="Verdana" w:hAnsi="Verdana" w:hint="eastAsia"/>
            <w:color w:val="00B0F0"/>
            <w:szCs w:val="21"/>
            <w:rPrChange w:id="977" w:author="南泰浩" w:date="2015-08-02T17:27:00Z">
              <w:rPr>
                <w:rFonts w:ascii="Verdana" w:hAnsi="Verdana" w:hint="eastAsia"/>
                <w:sz w:val="18"/>
                <w:szCs w:val="18"/>
              </w:rPr>
            </w:rPrChange>
          </w:rPr>
          <w:t>には対話全体を</w:t>
        </w:r>
      </w:ins>
      <w:ins w:id="978" w:author="南泰浩" w:date="2015-08-01T22:48:00Z">
        <w:r w:rsidR="001B29B6" w:rsidRPr="00853575">
          <w:rPr>
            <w:rFonts w:ascii="Verdana" w:hAnsi="Verdana" w:hint="eastAsia"/>
            <w:color w:val="00B0F0"/>
            <w:szCs w:val="21"/>
            <w:rPrChange w:id="979" w:author="南泰浩" w:date="2015-08-02T17:27:00Z">
              <w:rPr>
                <w:rFonts w:ascii="Verdana" w:hAnsi="Verdana" w:hint="eastAsia"/>
                <w:szCs w:val="21"/>
              </w:rPr>
            </w:rPrChange>
          </w:rPr>
          <w:t>，</w:t>
        </w:r>
      </w:ins>
      <w:ins w:id="980" w:author="南泰浩" w:date="2015-08-02T13:19:00Z">
        <w:r w:rsidR="00EF37A6" w:rsidRPr="00853575">
          <w:rPr>
            <w:rFonts w:ascii="Verdana" w:hAnsi="Verdana"/>
            <w:color w:val="00B0F0"/>
            <w:szCs w:val="21"/>
            <w:rPrChange w:id="981" w:author="南泰浩" w:date="2015-08-02T17:27:00Z">
              <w:rPr>
                <w:rFonts w:ascii="Verdana" w:hAnsi="Verdana"/>
                <w:szCs w:val="21"/>
              </w:rPr>
            </w:rPrChange>
          </w:rPr>
          <w:t>conversation</w:t>
        </w:r>
      </w:ins>
      <w:ins w:id="982" w:author="南泰浩" w:date="2015-08-01T22:49:00Z">
        <w:r w:rsidR="001B29B6" w:rsidRPr="00853575">
          <w:rPr>
            <w:rFonts w:ascii="Verdana" w:hAnsi="Verdana"/>
            <w:color w:val="00B0F0"/>
            <w:szCs w:val="21"/>
            <w:rPrChange w:id="983" w:author="南泰浩" w:date="2015-08-02T17:27:00Z">
              <w:rPr>
                <w:rFonts w:ascii="Verdana" w:hAnsi="Verdana"/>
                <w:szCs w:val="21"/>
              </w:rPr>
            </w:rPrChange>
          </w:rPr>
          <w:t>1_</w:t>
        </w:r>
        <w:r w:rsidR="001B29B6" w:rsidRPr="00853575">
          <w:rPr>
            <w:rFonts w:ascii="Segoe UI Symbol" w:hAnsi="Segoe UI Symbol" w:cs="Segoe UI Symbol"/>
            <w:color w:val="00B0F0"/>
            <w:szCs w:val="21"/>
            <w:rPrChange w:id="984" w:author="南泰浩" w:date="2015-08-02T17:27:00Z">
              <w:rPr>
                <w:rFonts w:ascii="Segoe UI Symbol" w:hAnsi="Segoe UI Symbol" w:cs="Segoe UI Symbol"/>
                <w:szCs w:val="21"/>
              </w:rPr>
            </w:rPrChange>
          </w:rPr>
          <w:t>❓</w:t>
        </w:r>
        <w:r w:rsidR="001B29B6" w:rsidRPr="00853575">
          <w:rPr>
            <w:rFonts w:ascii="Verdana" w:hAnsi="Verdana"/>
            <w:color w:val="00B0F0"/>
            <w:szCs w:val="21"/>
            <w:rPrChange w:id="985" w:author="南泰浩" w:date="2015-08-02T17:27:00Z">
              <w:rPr>
                <w:rFonts w:ascii="Verdana" w:hAnsi="Verdana"/>
                <w:szCs w:val="21"/>
              </w:rPr>
            </w:rPrChange>
          </w:rPr>
          <w:t>.flac</w:t>
        </w:r>
        <w:r w:rsidR="001B29B6" w:rsidRPr="00853575">
          <w:rPr>
            <w:rFonts w:ascii="Verdana" w:hAnsi="Verdana" w:hint="eastAsia"/>
            <w:color w:val="00B0F0"/>
            <w:szCs w:val="21"/>
            <w:rPrChange w:id="986" w:author="南泰浩" w:date="2015-08-02T17:27:00Z">
              <w:rPr>
                <w:rFonts w:ascii="Verdana" w:hAnsi="Verdana" w:hint="eastAsia"/>
                <w:szCs w:val="21"/>
              </w:rPr>
            </w:rPrChange>
          </w:rPr>
          <w:t>には切り出した対話を保存する．</w:t>
        </w:r>
      </w:ins>
      <w:ins w:id="987" w:author="南泰浩" w:date="2015-08-01T22:54:00Z">
        <w:r w:rsidR="00B068E6" w:rsidRPr="00853575">
          <w:rPr>
            <w:rFonts w:ascii="Verdana" w:hAnsi="Verdana" w:hint="eastAsia"/>
            <w:color w:val="00B0F0"/>
            <w:szCs w:val="21"/>
            <w:rPrChange w:id="988" w:author="南泰浩" w:date="2015-08-02T17:27:00Z">
              <w:rPr>
                <w:rFonts w:ascii="Verdana" w:hAnsi="Verdana" w:hint="eastAsia"/>
                <w:szCs w:val="21"/>
              </w:rPr>
            </w:rPrChange>
          </w:rPr>
          <w:t>データは</w:t>
        </w:r>
      </w:ins>
      <w:ins w:id="989" w:author="南泰浩" w:date="2015-08-01T20:40:00Z">
        <w:r w:rsidRPr="00853575">
          <w:rPr>
            <w:rFonts w:ascii="Verdana" w:hAnsi="Verdana" w:hint="eastAsia"/>
            <w:color w:val="00B0F0"/>
            <w:szCs w:val="21"/>
            <w:rPrChange w:id="990" w:author="南泰浩" w:date="2015-08-02T17:27:00Z">
              <w:rPr>
                <w:rFonts w:ascii="Verdana" w:hAnsi="Verdana" w:hint="eastAsia"/>
                <w:szCs w:val="21"/>
              </w:rPr>
            </w:rPrChange>
          </w:rPr>
          <w:t>対応する</w:t>
        </w:r>
        <w:r w:rsidRPr="00853575">
          <w:rPr>
            <w:rFonts w:ascii="Verdana" w:hAnsi="Verdana"/>
            <w:color w:val="00B0F0"/>
            <w:szCs w:val="21"/>
            <w:rPrChange w:id="991" w:author="南泰浩" w:date="2015-08-02T17:27:00Z">
              <w:rPr>
                <w:rFonts w:ascii="Verdana" w:hAnsi="Verdana"/>
                <w:szCs w:val="21"/>
              </w:rPr>
            </w:rPrChange>
          </w:rPr>
          <w:t>&lt;instruction&gt;</w:t>
        </w:r>
        <w:r w:rsidRPr="00853575">
          <w:rPr>
            <w:rFonts w:ascii="Verdana" w:hAnsi="Verdana" w:hint="eastAsia"/>
            <w:color w:val="00B0F0"/>
            <w:szCs w:val="21"/>
            <w:rPrChange w:id="992" w:author="南泰浩" w:date="2015-08-02T17:27:00Z">
              <w:rPr>
                <w:rFonts w:ascii="Verdana" w:hAnsi="Verdana" w:hint="eastAsia"/>
                <w:szCs w:val="21"/>
              </w:rPr>
            </w:rPrChange>
          </w:rPr>
          <w:t>の後や，</w:t>
        </w:r>
      </w:ins>
      <w:ins w:id="993" w:author="南泰浩" w:date="2015-08-01T23:47:00Z">
        <w:r w:rsidR="006B48C3" w:rsidRPr="00853575">
          <w:rPr>
            <w:rFonts w:ascii="Verdana" w:hAnsi="Verdana"/>
            <w:color w:val="00B0F0"/>
            <w:szCs w:val="21"/>
            <w:rPrChange w:id="994" w:author="南泰浩" w:date="2015-08-02T17:27:00Z">
              <w:rPr>
                <w:rFonts w:ascii="Verdana" w:hAnsi="Verdana"/>
                <w:b/>
                <w:color w:val="FF0000"/>
                <w:sz w:val="18"/>
                <w:szCs w:val="18"/>
              </w:rPr>
            </w:rPrChange>
          </w:rPr>
          <w:t>&lt;question anscol=&gt;</w:t>
        </w:r>
        <w:r w:rsidR="006B48C3" w:rsidRPr="00853575">
          <w:rPr>
            <w:rFonts w:ascii="Verdana" w:hAnsi="Verdana" w:hint="eastAsia"/>
            <w:color w:val="00B0F0"/>
            <w:szCs w:val="21"/>
            <w:rPrChange w:id="995" w:author="南泰浩" w:date="2015-08-02T17:27:00Z">
              <w:rPr>
                <w:rFonts w:ascii="Verdana" w:hAnsi="Verdana" w:hint="eastAsia"/>
                <w:b/>
                <w:color w:val="FF0000"/>
                <w:sz w:val="18"/>
                <w:szCs w:val="18"/>
              </w:rPr>
            </w:rPrChange>
          </w:rPr>
          <w:t>の後に</w:t>
        </w:r>
      </w:ins>
      <w:ins w:id="996" w:author="南泰浩" w:date="2015-08-01T23:48:00Z">
        <w:r w:rsidR="006B48C3" w:rsidRPr="00853575">
          <w:rPr>
            <w:rFonts w:ascii="Verdana" w:hAnsi="Verdana" w:hint="eastAsia"/>
            <w:color w:val="00B0F0"/>
            <w:szCs w:val="21"/>
            <w:rPrChange w:id="997" w:author="南泰浩" w:date="2015-08-02T17:27:00Z">
              <w:rPr>
                <w:rFonts w:ascii="Verdana" w:hAnsi="Verdana" w:hint="eastAsia"/>
                <w:b/>
                <w:color w:val="FF0000"/>
                <w:sz w:val="18"/>
                <w:szCs w:val="18"/>
              </w:rPr>
            </w:rPrChange>
          </w:rPr>
          <w:t>挿入する．</w:t>
        </w:r>
      </w:ins>
    </w:p>
    <w:p w14:paraId="6279B171" w14:textId="33894839" w:rsidR="00F446F5" w:rsidRPr="00B068E6" w:rsidRDefault="00F446F5" w:rsidP="00F446F5">
      <w:pPr>
        <w:keepNext/>
        <w:rPr>
          <w:ins w:id="998" w:author="南泰浩" w:date="2015-08-01T15:44:00Z"/>
          <w:rFonts w:ascii="Verdana" w:hAnsi="Verdana"/>
          <w:szCs w:val="21"/>
        </w:rPr>
      </w:pPr>
    </w:p>
    <w:p w14:paraId="61D30769" w14:textId="77D01F55" w:rsidR="00F446F5" w:rsidRPr="009749B0" w:rsidRDefault="00F446F5"/>
    <w:p w14:paraId="4114B6B2" w14:textId="77777777" w:rsidR="003F2C8C" w:rsidRPr="00647741" w:rsidRDefault="003F2C8C">
      <w:pPr>
        <w:pStyle w:val="2"/>
        <w:numPr>
          <w:ilvl w:val="1"/>
          <w:numId w:val="11"/>
        </w:numPr>
        <w:rPr>
          <w:rFonts w:ascii="Verdana" w:hAnsi="Verdana"/>
          <w:szCs w:val="21"/>
          <w:rPrChange w:id="999" w:author="南泰浩" w:date="2015-08-02T16:49:00Z">
            <w:rPr/>
          </w:rPrChange>
        </w:rPr>
        <w:pPrChange w:id="1000" w:author="南泰浩" w:date="2015-08-02T16:49:00Z">
          <w:pPr>
            <w:pStyle w:val="2"/>
            <w:numPr>
              <w:ilvl w:val="1"/>
              <w:numId w:val="37"/>
            </w:numPr>
            <w:ind w:left="992" w:hanging="567"/>
          </w:pPr>
        </w:pPrChange>
      </w:pPr>
      <w:bookmarkStart w:id="1001" w:name="_Toc426300901"/>
      <w:r w:rsidRPr="00647741">
        <w:rPr>
          <w:rFonts w:ascii="Verdana" w:hAnsi="Verdana" w:hint="eastAsia"/>
          <w:szCs w:val="21"/>
          <w:rPrChange w:id="1002" w:author="南泰浩" w:date="2015-08-02T16:49:00Z">
            <w:rPr>
              <w:rFonts w:hint="eastAsia"/>
            </w:rPr>
          </w:rPrChange>
        </w:rPr>
        <w:t>表</w:t>
      </w:r>
      <w:r w:rsidR="0040570E" w:rsidRPr="00647741">
        <w:rPr>
          <w:rFonts w:ascii="Verdana" w:hAnsi="Verdana" w:hint="eastAsia"/>
          <w:szCs w:val="21"/>
          <w:rPrChange w:id="1003" w:author="南泰浩" w:date="2015-08-02T16:49:00Z">
            <w:rPr>
              <w:rFonts w:hint="eastAsia"/>
            </w:rPr>
          </w:rPrChange>
        </w:rPr>
        <w:t>データ</w:t>
      </w:r>
      <w:bookmarkEnd w:id="1001"/>
    </w:p>
    <w:p w14:paraId="52B1A4A7" w14:textId="77777777" w:rsidR="00785321" w:rsidRDefault="00785321" w:rsidP="0091430A">
      <w:pPr>
        <w:rPr>
          <w:rFonts w:ascii="Verdana" w:hAnsi="Verdana"/>
          <w:szCs w:val="21"/>
        </w:rPr>
      </w:pPr>
    </w:p>
    <w:p w14:paraId="04067A48" w14:textId="77777777"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lastRenderedPageBreak/>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14:paraId="078DC6F2" w14:textId="77777777" w:rsidR="00272BDB" w:rsidRDefault="00272BDB" w:rsidP="007E2905">
      <w:pPr>
        <w:rPr>
          <w:rFonts w:ascii="Verdana" w:hAnsi="Verdana"/>
        </w:rPr>
      </w:pPr>
    </w:p>
    <w:p w14:paraId="6515DA86" w14:textId="77777777"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14:paraId="126D31C1" w14:textId="77777777"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14:paraId="021A823F" w14:textId="77777777"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14:paraId="4E036927" w14:textId="77777777"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14:paraId="73E5D4D5" w14:textId="77777777"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14:paraId="5322F427" w14:textId="77777777"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14:paraId="7EFD50E9" w14:textId="77777777" w:rsidR="000566F9" w:rsidRDefault="000566F9" w:rsidP="007E2905">
      <w:pPr>
        <w:rPr>
          <w:rFonts w:ascii="Verdana" w:hAnsi="Verdana"/>
        </w:rPr>
      </w:pPr>
    </w:p>
    <w:p w14:paraId="5715E531" w14:textId="77777777" w:rsidR="007F60B3" w:rsidRDefault="000566F9" w:rsidP="007F60B3">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14:paraId="7E066E07" w14:textId="77777777"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2C9C1C07" wp14:editId="7BEC05DE">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28AA00DF" wp14:editId="1CF04228">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14:paraId="0B9F1487"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4303D4" w:rsidRPr="000566F9" w:rsidRDefault="004303D4"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1DC83AEF" w14:textId="77777777" w:rsidR="004303D4" w:rsidRPr="00FE4B39" w:rsidRDefault="004303D4" w:rsidP="000566F9">
                            <w:pPr>
                              <w:rPr>
                                <w:rFonts w:ascii="Verdana" w:hAnsi="Verdana"/>
                                <w:sz w:val="18"/>
                                <w:szCs w:val="18"/>
                              </w:rPr>
                            </w:pPr>
                            <w:r w:rsidRPr="000566F9">
                              <w:rPr>
                                <w:rFonts w:ascii="Verdana" w:hAnsi="Verdana" w:hint="eastAsia"/>
                                <w:sz w:val="18"/>
                                <w:szCs w:val="18"/>
                              </w:rPr>
                              <w:t>&lt;row&gt;</w:t>
                            </w:r>
                          </w:p>
                          <w:p w14:paraId="2589A2F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&lt;cell/&gt;</w:t>
                            </w:r>
                          </w:p>
                          <w:p w14:paraId="2C3DA3C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55AC976"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6EF621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4303D4" w:rsidRPr="000566F9" w:rsidRDefault="004303D4" w:rsidP="000566F9">
                            <w:pPr>
                              <w:rPr>
                                <w:rFonts w:ascii="Verdana" w:hAnsi="Verdana"/>
                                <w:sz w:val="18"/>
                                <w:szCs w:val="18"/>
                              </w:rPr>
                            </w:pPr>
                            <w:r w:rsidRPr="000566F9">
                              <w:rPr>
                                <w:rFonts w:ascii="Verdana" w:hAnsi="Verdana" w:hint="eastAsia"/>
                                <w:sz w:val="18"/>
                                <w:szCs w:val="18"/>
                              </w:rPr>
                              <w:t>&lt;/row&gt;</w:t>
                            </w:r>
                          </w:p>
                          <w:p w14:paraId="0022DF81" w14:textId="77777777" w:rsidR="004303D4" w:rsidRPr="000566F9" w:rsidRDefault="004303D4" w:rsidP="000566F9">
                            <w:pPr>
                              <w:rPr>
                                <w:rFonts w:ascii="Verdana" w:hAnsi="Verdana"/>
                                <w:sz w:val="18"/>
                                <w:szCs w:val="18"/>
                              </w:rPr>
                            </w:pPr>
                            <w:r w:rsidRPr="000566F9">
                              <w:rPr>
                                <w:rFonts w:ascii="Verdana" w:hAnsi="Verdana" w:hint="eastAsia"/>
                                <w:sz w:val="18"/>
                                <w:szCs w:val="18"/>
                              </w:rPr>
                              <w:t>........</w:t>
                            </w:r>
                          </w:p>
                          <w:p w14:paraId="54E50EEF"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727AD412"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28AA00DF" id="Text Box 8" o:spid="_x0000_s1038"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">
                <v:textbox>
                  <w:txbxContent>
                    <w:p w14:paraId="0B9F1487"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4303D4" w:rsidRPr="000566F9" w:rsidRDefault="004303D4"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1DC83AEF" w14:textId="77777777" w:rsidR="004303D4" w:rsidRPr="00FE4B39" w:rsidRDefault="004303D4" w:rsidP="000566F9">
                      <w:pPr>
                        <w:rPr>
                          <w:rFonts w:ascii="Verdana" w:hAnsi="Verdana"/>
                          <w:sz w:val="18"/>
                          <w:szCs w:val="18"/>
                        </w:rPr>
                      </w:pPr>
                      <w:r w:rsidRPr="000566F9">
                        <w:rPr>
                          <w:rFonts w:ascii="Verdana" w:hAnsi="Verdana" w:hint="eastAsia"/>
                          <w:sz w:val="18"/>
                          <w:szCs w:val="18"/>
                        </w:rPr>
                        <w:t>&lt;row&gt;</w:t>
                      </w:r>
                    </w:p>
                    <w:p w14:paraId="2589A2F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&lt;cell/&gt;</w:t>
                      </w:r>
                    </w:p>
                    <w:p w14:paraId="2C3DA3C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55AC976"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6EF621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4303D4" w:rsidRPr="000566F9" w:rsidRDefault="004303D4" w:rsidP="000566F9">
                      <w:pPr>
                        <w:rPr>
                          <w:rFonts w:ascii="Verdana" w:hAnsi="Verdana"/>
                          <w:sz w:val="18"/>
                          <w:szCs w:val="18"/>
                        </w:rPr>
                      </w:pPr>
                      <w:r w:rsidRPr="000566F9">
                        <w:rPr>
                          <w:rFonts w:ascii="Verdana" w:hAnsi="Verdana" w:hint="eastAsia"/>
                          <w:sz w:val="18"/>
                          <w:szCs w:val="18"/>
                        </w:rPr>
                        <w:t>&lt;/row&gt;</w:t>
                      </w:r>
                    </w:p>
                    <w:p w14:paraId="0022DF81" w14:textId="77777777" w:rsidR="004303D4" w:rsidRPr="000566F9" w:rsidRDefault="004303D4" w:rsidP="000566F9">
                      <w:pPr>
                        <w:rPr>
                          <w:rFonts w:ascii="Verdana" w:hAnsi="Verdana"/>
                          <w:sz w:val="18"/>
                          <w:szCs w:val="18"/>
                        </w:rPr>
                      </w:pPr>
                      <w:r w:rsidRPr="000566F9">
                        <w:rPr>
                          <w:rFonts w:ascii="Verdana" w:hAnsi="Verdana" w:hint="eastAsia"/>
                          <w:sz w:val="18"/>
                          <w:szCs w:val="18"/>
                        </w:rPr>
                        <w:t>........</w:t>
                      </w:r>
                    </w:p>
                    <w:p w14:paraId="54E50EEF"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727AD412"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57B7EB97" w14:textId="77777777" w:rsidR="00C515AF" w:rsidRDefault="00C515AF" w:rsidP="000566F9">
      <w:pPr>
        <w:keepNext/>
        <w:rPr>
          <w:rFonts w:ascii="Verdana" w:hAnsi="Verdana"/>
        </w:rPr>
      </w:pPr>
    </w:p>
    <w:p w14:paraId="45D5F32C" w14:textId="77777777"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14:paraId="3BDEA75E" w14:textId="77777777" w:rsidR="00203AE8" w:rsidRDefault="00203AE8" w:rsidP="0091430A">
      <w:pPr>
        <w:rPr>
          <w:rFonts w:ascii="Verdana" w:hAnsi="Verdana"/>
          <w:szCs w:val="21"/>
        </w:rPr>
      </w:pPr>
    </w:p>
    <w:p w14:paraId="67C78674" w14:textId="77777777" w:rsidR="00D87CB9" w:rsidRPr="00D87CB9" w:rsidRDefault="00D87CB9" w:rsidP="00203AE8">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4826B586" wp14:editId="100EA9F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1D9B9C90" wp14:editId="75D1F163">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14:paraId="7CAE5D46"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4303D4" w:rsidRPr="000566F9" w:rsidRDefault="004303D4"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4303D4" w:rsidRDefault="004303D4" w:rsidP="00D87CB9">
                            <w:pPr>
                              <w:rPr>
                                <w:rFonts w:ascii="Verdana" w:hAnsi="Verdana"/>
                                <w:sz w:val="18"/>
                                <w:szCs w:val="18"/>
                              </w:rPr>
                            </w:pPr>
                            <w:r w:rsidRPr="000566F9">
                              <w:rPr>
                                <w:rFonts w:ascii="Verdana" w:hAnsi="Verdana" w:hint="eastAsia"/>
                                <w:sz w:val="18"/>
                                <w:szCs w:val="18"/>
                              </w:rPr>
                              <w:t>&lt;row&gt;</w:t>
                            </w:r>
                          </w:p>
                          <w:p w14:paraId="45B5FBF8" w14:textId="77777777" w:rsidR="004303D4" w:rsidRPr="00FE4B39" w:rsidRDefault="004303D4"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CC168CB"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32DDFFB9" w14:textId="77777777" w:rsidR="004303D4" w:rsidRPr="00FE4B39" w:rsidRDefault="004303D4"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4303D4" w:rsidRPr="00FE4B39" w:rsidRDefault="004303D4"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4303D4" w:rsidRPr="00FE4B39" w:rsidRDefault="004303D4"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2991CE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6F6572F"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F2BCF2A"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1EB742F8" w14:textId="77777777" w:rsidR="004303D4" w:rsidRPr="00FE4B39" w:rsidRDefault="004303D4"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4303D4" w:rsidRDefault="004303D4"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4303D4" w:rsidRPr="000566F9" w:rsidRDefault="004303D4"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4303D4" w:rsidRPr="000566F9" w:rsidRDefault="004303D4" w:rsidP="00D87CB9">
                            <w:pPr>
                              <w:rPr>
                                <w:rFonts w:ascii="Verdana" w:hAnsi="Verdana"/>
                                <w:sz w:val="18"/>
                                <w:szCs w:val="18"/>
                              </w:rPr>
                            </w:pPr>
                            <w:r w:rsidRPr="000566F9">
                              <w:rPr>
                                <w:rFonts w:ascii="Verdana" w:hAnsi="Verdana" w:hint="eastAsia"/>
                                <w:sz w:val="18"/>
                                <w:szCs w:val="18"/>
                              </w:rPr>
                              <w:t>&lt;/row&gt;</w:t>
                            </w:r>
                          </w:p>
                          <w:p w14:paraId="12EAEBED" w14:textId="77777777" w:rsidR="004303D4" w:rsidRPr="000566F9" w:rsidRDefault="004303D4"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4303D4" w:rsidRPr="000566F9" w:rsidRDefault="004303D4" w:rsidP="00D87CB9">
                            <w:pPr>
                              <w:rPr>
                                <w:rFonts w:ascii="Verdana" w:hAnsi="Verdana"/>
                                <w:sz w:val="18"/>
                                <w:szCs w:val="18"/>
                              </w:rPr>
                            </w:pPr>
                            <w:r w:rsidRPr="000566F9">
                              <w:rPr>
                                <w:rFonts w:ascii="Verdana" w:hAnsi="Verdana" w:hint="eastAsia"/>
                                <w:sz w:val="18"/>
                                <w:szCs w:val="18"/>
                              </w:rPr>
                              <w:t>&lt;/tbl&gt;</w:t>
                            </w:r>
                          </w:p>
                          <w:p w14:paraId="42BC9755"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1D9B9C90" id="Text Box 7" o:spid="_x0000_s1039"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YOLgIAAFo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">
                <v:textbox>
                  <w:txbxContent>
                    <w:p w14:paraId="7CAE5D46"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4303D4" w:rsidRPr="000566F9" w:rsidRDefault="004303D4"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4303D4" w:rsidRDefault="004303D4" w:rsidP="00D87CB9">
                      <w:pPr>
                        <w:rPr>
                          <w:rFonts w:ascii="Verdana" w:hAnsi="Verdana"/>
                          <w:sz w:val="18"/>
                          <w:szCs w:val="18"/>
                        </w:rPr>
                      </w:pPr>
                      <w:r w:rsidRPr="000566F9">
                        <w:rPr>
                          <w:rFonts w:ascii="Verdana" w:hAnsi="Verdana" w:hint="eastAsia"/>
                          <w:sz w:val="18"/>
                          <w:szCs w:val="18"/>
                        </w:rPr>
                        <w:t>&lt;row&gt;</w:t>
                      </w:r>
                    </w:p>
                    <w:p w14:paraId="45B5FBF8" w14:textId="77777777" w:rsidR="004303D4" w:rsidRPr="00FE4B39" w:rsidRDefault="004303D4"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CC168CB"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32DDFFB9" w14:textId="77777777" w:rsidR="004303D4" w:rsidRPr="00FE4B39" w:rsidRDefault="004303D4"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4303D4" w:rsidRPr="00FE4B39" w:rsidRDefault="004303D4"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4303D4" w:rsidRPr="00FE4B39" w:rsidRDefault="004303D4"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2991CE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6F6572F"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F2BCF2A"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1EB742F8" w14:textId="77777777" w:rsidR="004303D4" w:rsidRPr="00FE4B39" w:rsidRDefault="004303D4"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4303D4" w:rsidRDefault="004303D4"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4303D4" w:rsidRPr="000566F9" w:rsidRDefault="004303D4"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4303D4" w:rsidRPr="000566F9" w:rsidRDefault="004303D4" w:rsidP="00D87CB9">
                      <w:pPr>
                        <w:rPr>
                          <w:rFonts w:ascii="Verdana" w:hAnsi="Verdana"/>
                          <w:sz w:val="18"/>
                          <w:szCs w:val="18"/>
                        </w:rPr>
                      </w:pPr>
                      <w:r w:rsidRPr="000566F9">
                        <w:rPr>
                          <w:rFonts w:ascii="Verdana" w:hAnsi="Verdana" w:hint="eastAsia"/>
                          <w:sz w:val="18"/>
                          <w:szCs w:val="18"/>
                        </w:rPr>
                        <w:t>&lt;/row&gt;</w:t>
                      </w:r>
                    </w:p>
                    <w:p w14:paraId="12EAEBED" w14:textId="77777777" w:rsidR="004303D4" w:rsidRPr="000566F9" w:rsidRDefault="004303D4"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4303D4" w:rsidRPr="000566F9" w:rsidRDefault="004303D4" w:rsidP="00D87CB9">
                      <w:pPr>
                        <w:rPr>
                          <w:rFonts w:ascii="Verdana" w:hAnsi="Verdana"/>
                          <w:sz w:val="18"/>
                          <w:szCs w:val="18"/>
                        </w:rPr>
                      </w:pPr>
                      <w:r w:rsidRPr="000566F9">
                        <w:rPr>
                          <w:rFonts w:ascii="Verdana" w:hAnsi="Verdana" w:hint="eastAsia"/>
                          <w:sz w:val="18"/>
                          <w:szCs w:val="18"/>
                        </w:rPr>
                        <w:t>&lt;/tbl&gt;</w:t>
                      </w:r>
                    </w:p>
                    <w:p w14:paraId="42BC9755"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6C7E1104" w14:textId="77777777" w:rsidR="00D87CB9" w:rsidRDefault="00D87CB9" w:rsidP="00203AE8">
      <w:pPr>
        <w:keepNext/>
        <w:rPr>
          <w:rFonts w:ascii="Verdana" w:hAnsi="Verdana"/>
          <w:szCs w:val="21"/>
        </w:rPr>
      </w:pPr>
    </w:p>
    <w:p w14:paraId="3B5FB07A" w14:textId="77777777" w:rsidR="00457BA1" w:rsidRPr="00647741" w:rsidRDefault="00457BA1">
      <w:pPr>
        <w:pStyle w:val="2"/>
        <w:numPr>
          <w:ilvl w:val="1"/>
          <w:numId w:val="11"/>
        </w:numPr>
        <w:rPr>
          <w:rFonts w:ascii="Verdana" w:hAnsi="Verdana"/>
          <w:szCs w:val="21"/>
          <w:rPrChange w:id="1004" w:author="南泰浩" w:date="2015-08-02T16:50:00Z">
            <w:rPr/>
          </w:rPrChange>
        </w:rPr>
        <w:pPrChange w:id="1005" w:author="南泰浩" w:date="2015-08-02T16:50:00Z">
          <w:pPr>
            <w:pStyle w:val="2"/>
            <w:numPr>
              <w:ilvl w:val="1"/>
              <w:numId w:val="37"/>
            </w:numPr>
            <w:ind w:left="992" w:hanging="567"/>
          </w:pPr>
        </w:pPrChange>
      </w:pPr>
      <w:bookmarkStart w:id="1006" w:name="_Toc426300902"/>
      <w:r w:rsidRPr="00647741">
        <w:rPr>
          <w:rFonts w:ascii="Verdana" w:hAnsi="Verdana" w:hint="eastAsia"/>
          <w:szCs w:val="21"/>
          <w:rPrChange w:id="1007" w:author="南泰浩" w:date="2015-08-02T16:50:00Z">
            <w:rPr>
              <w:rFonts w:hint="eastAsia"/>
            </w:rPr>
          </w:rPrChange>
        </w:rPr>
        <w:t>複数のデータのグループ</w:t>
      </w:r>
      <w:bookmarkEnd w:id="1006"/>
    </w:p>
    <w:p w14:paraId="6102130F" w14:textId="77777777" w:rsidR="00F20047" w:rsidRDefault="00F20047" w:rsidP="0091430A">
      <w:pPr>
        <w:rPr>
          <w:rFonts w:ascii="Verdana" w:hAnsi="Verdana"/>
          <w:szCs w:val="21"/>
        </w:rPr>
      </w:pPr>
    </w:p>
    <w:p w14:paraId="27A1FF04" w14:textId="77777777" w:rsidR="00E21620" w:rsidRDefault="00E21620" w:rsidP="0091430A">
      <w:pPr>
        <w:rPr>
          <w:rFonts w:ascii="Verdana" w:hAnsi="Verdana"/>
          <w:szCs w:val="21"/>
        </w:rPr>
      </w:pPr>
      <w:r>
        <w:rPr>
          <w:rFonts w:ascii="Verdana" w:hAnsi="Verdana" w:hint="eastAsia"/>
          <w:szCs w:val="21"/>
        </w:rPr>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14:paraId="0CC10AC2" w14:textId="77777777" w:rsidR="00457BA1" w:rsidRPr="007E2905" w:rsidRDefault="00457BA1" w:rsidP="007E2905">
      <w:pPr>
        <w:pStyle w:val="a9"/>
        <w:keepNext/>
        <w:numPr>
          <w:ilvl w:val="0"/>
          <w:numId w:val="5"/>
        </w:numPr>
        <w:ind w:leftChars="0"/>
        <w:rPr>
          <w:rFonts w:ascii="Verdana" w:hAnsi="Verdana"/>
          <w:szCs w:val="21"/>
        </w:rPr>
      </w:pPr>
      <w:r w:rsidRPr="007E2905">
        <w:rPr>
          <w:rFonts w:ascii="Verdana" w:hAnsi="Verdana" w:hint="eastAsia"/>
          <w:szCs w:val="21"/>
        </w:rPr>
        <w:lastRenderedPageBreak/>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14:paraId="64C660D5" w14:textId="77777777" w:rsidR="00457BA1" w:rsidRDefault="007F60B3" w:rsidP="007E2905">
      <w:pPr>
        <w:keepNext/>
        <w:rPr>
          <w:rFonts w:ascii="Verdana" w:hAnsi="Verdana"/>
          <w:szCs w:val="21"/>
        </w:rPr>
      </w:pPr>
      <w:r>
        <w:rPr>
          <w:rFonts w:ascii="Verdana" w:hAnsi="Verdana"/>
          <w:szCs w:val="21"/>
        </w:rPr>
        <w:drawing>
          <wp:inline distT="0" distB="0" distL="0" distR="0" wp14:anchorId="12266232" wp14:editId="6591DC1F">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7B687CD" wp14:editId="20848496">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14:paraId="0B706412" w14:textId="77777777" w:rsidR="004303D4" w:rsidRDefault="004303D4"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4303D4"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4303D4" w:rsidRPr="00457BA1" w:rsidRDefault="004303D4" w:rsidP="00457BA1">
                            <w:pPr>
                              <w:rPr>
                                <w:rFonts w:ascii="Verdana" w:hAnsi="Verdana"/>
                                <w:sz w:val="18"/>
                                <w:szCs w:val="18"/>
                              </w:rPr>
                            </w:pPr>
                          </w:p>
                          <w:p w14:paraId="35DFB347"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4303D4" w:rsidRDefault="004303D4" w:rsidP="00457BA1">
                            <w:pPr>
                              <w:rPr>
                                <w:rFonts w:ascii="Verdana" w:hAnsi="Verdana"/>
                                <w:sz w:val="18"/>
                                <w:szCs w:val="18"/>
                              </w:rPr>
                            </w:pPr>
                          </w:p>
                          <w:p w14:paraId="0F55C019"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4303D4" w:rsidRPr="00457BA1" w:rsidRDefault="004303D4"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4303D4" w:rsidRPr="00CC4675" w:rsidRDefault="004303D4"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27B687CD" id="Text Box 6" o:spid="_x0000_s1040"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">
                <v:textbox>
                  <w:txbxContent>
                    <w:p w14:paraId="0B706412" w14:textId="77777777" w:rsidR="004303D4" w:rsidRDefault="004303D4"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4303D4"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4303D4" w:rsidRPr="00457BA1" w:rsidRDefault="004303D4" w:rsidP="00457BA1">
                      <w:pPr>
                        <w:rPr>
                          <w:rFonts w:ascii="Verdana" w:hAnsi="Verdana"/>
                          <w:sz w:val="18"/>
                          <w:szCs w:val="18"/>
                        </w:rPr>
                      </w:pPr>
                    </w:p>
                    <w:p w14:paraId="35DFB347"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4303D4" w:rsidRDefault="004303D4" w:rsidP="00457BA1">
                      <w:pPr>
                        <w:rPr>
                          <w:rFonts w:ascii="Verdana" w:hAnsi="Verdana"/>
                          <w:sz w:val="18"/>
                          <w:szCs w:val="18"/>
                        </w:rPr>
                      </w:pPr>
                    </w:p>
                    <w:p w14:paraId="0F55C019"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4303D4" w:rsidRPr="00457BA1" w:rsidRDefault="004303D4"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4303D4" w:rsidRPr="00CC4675" w:rsidRDefault="004303D4"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297DB99A" w14:textId="3C9F7AB1" w:rsidR="00457BA1" w:rsidDel="00E74C36" w:rsidRDefault="00457BA1" w:rsidP="0091430A">
      <w:pPr>
        <w:rPr>
          <w:del w:id="1008" w:author="南泰浩" w:date="2015-08-01T21:41:00Z"/>
          <w:rFonts w:ascii="Verdana" w:hAnsi="Verdana"/>
          <w:szCs w:val="21"/>
        </w:rPr>
      </w:pPr>
    </w:p>
    <w:p w14:paraId="574603D6" w14:textId="1A4EDCD5" w:rsidR="00457BA1" w:rsidRDefault="00457BA1" w:rsidP="0091430A">
      <w:pPr>
        <w:rPr>
          <w:rFonts w:ascii="Verdana" w:hAnsi="Verdana"/>
          <w:szCs w:val="21"/>
        </w:rPr>
      </w:pPr>
    </w:p>
    <w:p w14:paraId="340E201B" w14:textId="77777777" w:rsidR="0047183F" w:rsidRPr="003F2C8C" w:rsidRDefault="0047183F" w:rsidP="00713B1F">
      <w:pPr>
        <w:pStyle w:val="1"/>
        <w:numPr>
          <w:ilvl w:val="0"/>
          <w:numId w:val="11"/>
        </w:numPr>
        <w:pPrChange w:id="1009" w:author="南泰浩" w:date="2015-08-02T17:43:00Z">
          <w:pPr>
            <w:pStyle w:val="1"/>
            <w:numPr>
              <w:numId w:val="37"/>
            </w:numPr>
            <w:ind w:left="425" w:hanging="425"/>
          </w:pPr>
        </w:pPrChange>
      </w:pPr>
      <w:bookmarkStart w:id="1010" w:name="_Ref291081893"/>
      <w:bookmarkStart w:id="1011" w:name="_Toc426300903"/>
      <w:r>
        <w:rPr>
          <w:rFonts w:hint="eastAsia"/>
        </w:rPr>
        <w:t>解答欄</w:t>
      </w:r>
      <w:bookmarkEnd w:id="1010"/>
      <w:bookmarkEnd w:id="1011"/>
    </w:p>
    <w:p w14:paraId="1CF26CD9" w14:textId="77777777" w:rsidR="005B2EC9" w:rsidRDefault="005B2EC9" w:rsidP="0091430A">
      <w:pPr>
        <w:rPr>
          <w:rFonts w:ascii="Verdana" w:hAnsi="Verdana"/>
          <w:szCs w:val="21"/>
        </w:rPr>
      </w:pPr>
    </w:p>
    <w:p w14:paraId="1B468DC9" w14:textId="77777777"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14:paraId="7CBA2066" w14:textId="77777777" w:rsidR="001B10C5" w:rsidRPr="00CC0D84" w:rsidRDefault="001B10C5" w:rsidP="00712FEB">
      <w:pPr>
        <w:ind w:firstLineChars="100" w:firstLine="210"/>
        <w:rPr>
          <w:rFonts w:ascii="Verdana" w:hAnsi="Verdana"/>
          <w:szCs w:val="21"/>
        </w:rPr>
      </w:pPr>
    </w:p>
    <w:p w14:paraId="0B79D4BB" w14:textId="77777777"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14:paraId="5BE2BE28" w14:textId="77777777"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14:paraId="24A5F586" w14:textId="77777777"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14:paraId="0DC8EC3A" w14:textId="77777777"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14:paraId="701B18AD" w14:textId="77777777"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14:paraId="5A8E9A1C" w14:textId="77777777" w:rsidR="001B10C5" w:rsidRDefault="001B10C5" w:rsidP="00712FEB">
      <w:pPr>
        <w:ind w:firstLineChars="100" w:firstLine="210"/>
        <w:rPr>
          <w:rFonts w:ascii="Verdana" w:hAnsi="Verdana"/>
          <w:color w:val="548DD4" w:themeColor="text2" w:themeTint="99"/>
          <w:szCs w:val="21"/>
        </w:rPr>
      </w:pPr>
    </w:p>
    <w:p w14:paraId="2BBB085A" w14:textId="77777777"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14:paraId="413C38EA" w14:textId="77777777"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14:paraId="3E604924" w14:textId="77777777"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EA549E">
        <w:rPr>
          <w:rFonts w:ascii="Verdana" w:hAnsi="Verdana" w:hint="eastAsia"/>
          <w:color w:val="FF0000"/>
          <w:szCs w:val="21"/>
        </w:rPr>
        <w:t>英語問題では</w:t>
      </w:r>
      <w:r w:rsidR="000D3FE2" w:rsidRPr="00EA549E">
        <w:rPr>
          <w:rFonts w:ascii="Verdana" w:hAnsi="Verdana" w:hint="eastAsia"/>
          <w:szCs w:val="21"/>
        </w:rPr>
        <w:t>、</w:t>
      </w:r>
      <w:r w:rsidR="000935A0" w:rsidRPr="00EA549E">
        <w:rPr>
          <w:rFonts w:ascii="Verdana" w:hAnsi="Verdana" w:hint="eastAsia"/>
          <w:szCs w:val="21"/>
        </w:rPr>
        <w:t>&lt;blank&gt;</w:t>
      </w:r>
      <w:r w:rsidR="000935A0" w:rsidRPr="00EA549E">
        <w:rPr>
          <w:rFonts w:ascii="Verdana" w:hAnsi="Verdana" w:hint="eastAsia"/>
          <w:szCs w:val="21"/>
        </w:rPr>
        <w:t>内への</w:t>
      </w:r>
      <w:r w:rsidR="000935A0" w:rsidRPr="00EA549E">
        <w:rPr>
          <w:rFonts w:ascii="Verdana" w:hAnsi="Verdana" w:hint="eastAsia"/>
          <w:szCs w:val="21"/>
        </w:rPr>
        <w:t>&lt;ansColumn&gt;</w:t>
      </w:r>
      <w:r w:rsidR="000935A0" w:rsidRPr="00EA549E">
        <w:rPr>
          <w:rFonts w:ascii="Verdana" w:hAnsi="Verdana" w:hint="eastAsia"/>
          <w:szCs w:val="21"/>
        </w:rPr>
        <w:t>タグの埋め込みを禁止する</w:t>
      </w:r>
      <w:r w:rsidR="000D3FE2" w:rsidRPr="00EA549E">
        <w:rPr>
          <w:rFonts w:ascii="Verdana" w:hAnsi="Verdana" w:hint="eastAsia"/>
          <w:szCs w:val="21"/>
        </w:rPr>
        <w:t>。</w:t>
      </w:r>
    </w:p>
    <w:p w14:paraId="0EE2C5A5" w14:textId="77777777" w:rsidR="005C0D9F" w:rsidRDefault="005C0D9F" w:rsidP="005C0D9F">
      <w:pPr>
        <w:rPr>
          <w:rFonts w:ascii="Verdana" w:hAnsi="Verdana"/>
          <w:szCs w:val="21"/>
        </w:rPr>
      </w:pPr>
    </w:p>
    <w:p w14:paraId="2CC4FD12" w14:textId="77777777" w:rsidR="0035222E" w:rsidRDefault="0035222E" w:rsidP="005C0D9F">
      <w:pPr>
        <w:rPr>
          <w:rFonts w:ascii="Verdana" w:hAnsi="Verdana"/>
          <w:szCs w:val="21"/>
        </w:rPr>
      </w:pPr>
    </w:p>
    <w:p w14:paraId="1C2D62E0" w14:textId="77777777" w:rsidR="003F2037" w:rsidRDefault="003F2037" w:rsidP="0091430A">
      <w:pPr>
        <w:rPr>
          <w:rFonts w:ascii="Verdana" w:hAnsi="Verdana"/>
          <w:szCs w:val="21"/>
        </w:rPr>
      </w:pPr>
    </w:p>
    <w:p w14:paraId="1436DBDB" w14:textId="77777777" w:rsidR="00B65CA0" w:rsidRDefault="00B65CA0" w:rsidP="0091430A">
      <w:pPr>
        <w:rPr>
          <w:rFonts w:ascii="Verdana" w:hAnsi="Verdana"/>
          <w:szCs w:val="21"/>
        </w:rPr>
      </w:pPr>
    </w:p>
    <w:p w14:paraId="179D280B" w14:textId="77777777" w:rsidR="0022503C" w:rsidRPr="0047183F" w:rsidRDefault="0022503C" w:rsidP="00713B1F">
      <w:pPr>
        <w:pStyle w:val="1"/>
        <w:numPr>
          <w:ilvl w:val="0"/>
          <w:numId w:val="11"/>
        </w:numPr>
        <w:pPrChange w:id="1012" w:author="南泰浩" w:date="2015-08-02T17:43:00Z">
          <w:pPr>
            <w:pStyle w:val="1"/>
            <w:numPr>
              <w:numId w:val="37"/>
            </w:numPr>
            <w:ind w:left="425" w:hanging="425"/>
          </w:pPr>
        </w:pPrChange>
      </w:pPr>
      <w:bookmarkStart w:id="1013" w:name="_Ref291081961"/>
      <w:bookmarkStart w:id="1014" w:name="_Ref291081968"/>
      <w:bookmarkStart w:id="1015" w:name="_Toc426300904"/>
      <w:r w:rsidRPr="0047183F">
        <w:rPr>
          <w:rFonts w:hint="eastAsia"/>
        </w:rPr>
        <w:lastRenderedPageBreak/>
        <w:t>選択肢</w:t>
      </w:r>
      <w:bookmarkEnd w:id="1013"/>
      <w:bookmarkEnd w:id="1014"/>
      <w:bookmarkEnd w:id="1015"/>
    </w:p>
    <w:p w14:paraId="0315EC6A" w14:textId="77777777" w:rsidR="0022503C" w:rsidRDefault="0022503C" w:rsidP="0091430A">
      <w:pPr>
        <w:rPr>
          <w:rFonts w:ascii="Verdana" w:hAnsi="Verdana"/>
          <w:szCs w:val="21"/>
        </w:rPr>
      </w:pPr>
    </w:p>
    <w:p w14:paraId="7B1B5DBE" w14:textId="77777777"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14:paraId="63E84DEA" w14:textId="77777777" w:rsidR="00F02EBD" w:rsidRPr="00C87E52" w:rsidRDefault="00F02EBD" w:rsidP="00F02EBD">
      <w:pPr>
        <w:rPr>
          <w:rFonts w:ascii="Verdana" w:hAnsi="Verdana"/>
          <w:szCs w:val="21"/>
        </w:rPr>
      </w:pPr>
    </w:p>
    <w:p w14:paraId="6201FF92" w14:textId="77777777"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14:paraId="01B65DA8" w14:textId="77777777"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14:paraId="4C33B2CC" w14:textId="77777777"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14:paraId="765F21DD"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14:paraId="3AA2FF64"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14:paraId="1A2C6C95" w14:textId="77777777"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14:paraId="354E4E05" w14:textId="77777777"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14:paraId="1813F102" w14:textId="77777777"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14:paraId="50118F60" w14:textId="77777777"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14:paraId="4CB631D0" w14:textId="77777777"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14:paraId="04A1CD89" w14:textId="77777777"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14:paraId="4E56B37F" w14:textId="77777777"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14:paraId="6F30E7D9" w14:textId="77777777" w:rsidR="00F02EBD" w:rsidRPr="00034F14" w:rsidRDefault="00F02EBD" w:rsidP="0091430A">
      <w:pPr>
        <w:rPr>
          <w:rFonts w:ascii="Verdana" w:hAnsi="Verdana"/>
          <w:szCs w:val="21"/>
        </w:rPr>
      </w:pPr>
    </w:p>
    <w:p w14:paraId="423B726F" w14:textId="77777777" w:rsidR="006A7C49" w:rsidRPr="00034F14" w:rsidRDefault="006A7C49" w:rsidP="006A7C49">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14:paraId="7DA1D6E0" w14:textId="77777777" w:rsidR="006A7C49" w:rsidRDefault="006A7C49" w:rsidP="0091430A">
      <w:pPr>
        <w:rPr>
          <w:rFonts w:ascii="Verdana" w:hAnsi="Verdana"/>
          <w:szCs w:val="21"/>
        </w:rPr>
      </w:pPr>
      <w:r>
        <mc:AlternateContent>
          <mc:Choice Requires="wps">
            <w:drawing>
              <wp:inline distT="0" distB="0" distL="0" distR="0" wp14:anchorId="16DF426A" wp14:editId="0E03A0C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14:paraId="554992DC" w14:textId="77777777" w:rsidR="004303D4" w:rsidRPr="006A7C49" w:rsidRDefault="004303D4"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4303D4" w:rsidRPr="006A7C49" w:rsidRDefault="004303D4"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&lt;instruction&gt;</w:t>
                            </w:r>
                          </w:p>
                          <w:p w14:paraId="13B386B3"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4303D4" w:rsidRPr="006A7C49" w:rsidRDefault="004303D4"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4303D4" w:rsidRPr="006A7C49" w:rsidRDefault="004303D4"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4303D4" w:rsidRPr="006A7C49" w:rsidRDefault="004303D4"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4303D4" w:rsidRPr="006A7C49" w:rsidRDefault="004303D4"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4303D4" w:rsidRPr="006A7C49" w:rsidRDefault="004303D4"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6DE5DC08"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53248CA5"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3D01048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49D9853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&lt;br/&gt;</w:t>
                            </w:r>
                          </w:p>
                          <w:p w14:paraId="38D7E9D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w:pict>
              <v:shape w14:anchorId="16DF426A" id="Text Box 4" o:spid="_x0000_s1041"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">
                <v:textbox>
                  <w:txbxContent>
                    <w:p w14:paraId="554992DC" w14:textId="77777777" w:rsidR="004303D4" w:rsidRPr="006A7C49" w:rsidRDefault="004303D4"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4303D4" w:rsidRPr="006A7C49" w:rsidRDefault="004303D4"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&lt;instruction&gt;</w:t>
                      </w:r>
                    </w:p>
                    <w:p w14:paraId="13B386B3"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4303D4" w:rsidRPr="006A7C49" w:rsidRDefault="004303D4"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4303D4" w:rsidRPr="006A7C49" w:rsidRDefault="004303D4"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4303D4" w:rsidRPr="006A7C49" w:rsidRDefault="004303D4"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4303D4" w:rsidRPr="006A7C49" w:rsidRDefault="004303D4"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4303D4" w:rsidRPr="006A7C49" w:rsidRDefault="004303D4"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6DE5DC08"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53248CA5"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3D01048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49D9853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&lt;br/&gt;</w:t>
                      </w:r>
                    </w:p>
                    <w:p w14:paraId="38D7E9D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14:paraId="44BD4550" w14:textId="77777777" w:rsidR="006A7C49" w:rsidRDefault="006A7C49" w:rsidP="0091430A">
      <w:pPr>
        <w:rPr>
          <w:rFonts w:ascii="Verdana" w:hAnsi="Verdana"/>
          <w:szCs w:val="21"/>
        </w:rPr>
      </w:pPr>
    </w:p>
    <w:p w14:paraId="2C18E44E" w14:textId="77777777" w:rsidR="006A7C49" w:rsidRDefault="006A7C49" w:rsidP="006A7C49">
      <w:pPr>
        <w:rPr>
          <w:rFonts w:ascii="Verdana" w:hAnsi="Verdana"/>
          <w:szCs w:val="21"/>
        </w:rPr>
      </w:pPr>
    </w:p>
    <w:p w14:paraId="51FB60CC" w14:textId="77777777" w:rsidR="006A7C49" w:rsidRDefault="006A7C49" w:rsidP="0091430A">
      <w:pPr>
        <w:rPr>
          <w:rFonts w:ascii="Verdana" w:hAnsi="Verdana"/>
          <w:szCs w:val="21"/>
        </w:rPr>
      </w:pPr>
    </w:p>
    <w:p w14:paraId="33BD517F" w14:textId="77777777" w:rsidR="00034E22" w:rsidRDefault="00034E22" w:rsidP="0091430A">
      <w:pPr>
        <w:rPr>
          <w:rFonts w:ascii="Verdana" w:hAnsi="Verdana"/>
          <w:szCs w:val="21"/>
        </w:rPr>
      </w:pPr>
    </w:p>
    <w:p w14:paraId="00EC3162" w14:textId="77777777"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14:paraId="002F3195" w14:textId="77777777" w:rsidR="002311F4" w:rsidRDefault="002311F4" w:rsidP="002311F4">
      <w:pPr>
        <w:ind w:firstLineChars="100" w:firstLine="210"/>
        <w:rPr>
          <w:rFonts w:ascii="Verdana" w:hAnsi="Verdana"/>
          <w:szCs w:val="21"/>
        </w:rPr>
      </w:pPr>
    </w:p>
    <w:p w14:paraId="2D8DBE5B" w14:textId="77777777" w:rsidR="000670E5" w:rsidRDefault="00AD647E" w:rsidP="000670E5">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14:paraId="31CC61E4" w14:textId="77777777"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3C3B6B40" wp14:editId="4E8E4D3E">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14:paraId="08D43814" w14:textId="77777777" w:rsidR="002C2EDB" w:rsidRPr="002C2EDB" w:rsidRDefault="00627C0E" w:rsidP="000670E5">
      <w:pPr>
        <w:keepNext/>
        <w:rPr>
          <w:rFonts w:ascii="Verdana" w:hAnsi="Verdana"/>
          <w:szCs w:val="21"/>
        </w:rPr>
      </w:pPr>
      <w:r>
        <mc:AlternateContent>
          <mc:Choice Requires="wps">
            <w:drawing>
              <wp:inline distT="0" distB="0" distL="0" distR="0" wp14:anchorId="443618F1" wp14:editId="6A67B216">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14:paraId="6798C715" w14:textId="77777777" w:rsidR="004303D4" w:rsidRPr="00203AE8" w:rsidRDefault="004303D4"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w14:anchorId="443618F1" id="_x0000_s1042"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">
                <v:textbox>
                  <w:txbxContent>
                    <w:p w14:paraId="6798C715" w14:textId="77777777" w:rsidR="004303D4" w:rsidRPr="00203AE8" w:rsidRDefault="004303D4"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14:paraId="50781F59" w14:textId="77777777" w:rsidR="0057615F" w:rsidRDefault="0057615F" w:rsidP="0091430A">
      <w:pPr>
        <w:rPr>
          <w:rFonts w:ascii="Verdana" w:hAnsi="Verdana"/>
          <w:szCs w:val="21"/>
        </w:rPr>
      </w:pPr>
    </w:p>
    <w:p w14:paraId="2B576922" w14:textId="77777777"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14:paraId="536901FC" w14:textId="77777777" w:rsidR="000F2CF3" w:rsidRDefault="000F2CF3" w:rsidP="0091430A">
      <w:pPr>
        <w:rPr>
          <w:rFonts w:ascii="Verdana" w:hAnsi="Verdana"/>
          <w:szCs w:val="21"/>
        </w:rPr>
      </w:pPr>
    </w:p>
    <w:p w14:paraId="7E7E0911" w14:textId="77777777" w:rsidR="000F2CF3" w:rsidRPr="00BF16E2" w:rsidRDefault="000F2CF3" w:rsidP="000F2CF3">
      <w:pPr>
        <w:pStyle w:val="a9"/>
        <w:keepNext/>
        <w:numPr>
          <w:ilvl w:val="0"/>
          <w:numId w:val="5"/>
        </w:numPr>
        <w:ind w:leftChars="0"/>
        <w:rPr>
          <w:rFonts w:ascii="Verdana" w:hAnsi="Verdana"/>
          <w:szCs w:val="21"/>
        </w:rPr>
      </w:pPr>
      <w:bookmarkStart w:id="1016" w:name="_Ref291237083"/>
      <w:r>
        <w:rPr>
          <w:rFonts w:ascii="Verdana" w:hAnsi="Verdana" w:hint="eastAsia"/>
          <w:szCs w:val="21"/>
        </w:rPr>
        <w:lastRenderedPageBreak/>
        <w:t>表の中に埋め込まれた選択肢</w:t>
      </w:r>
      <w:bookmarkEnd w:id="1016"/>
      <w:r w:rsidR="00755CD3">
        <w:rPr>
          <w:rFonts w:ascii="Verdana" w:hAnsi="Verdana" w:hint="eastAsia"/>
          <w:szCs w:val="21"/>
        </w:rPr>
        <w:t>。左下は元の表。</w:t>
      </w:r>
    </w:p>
    <w:p w14:paraId="442EE04A" w14:textId="77777777" w:rsidR="00B05BD5" w:rsidRDefault="00755CD3" w:rsidP="000F2CF3">
      <w:pPr>
        <w:keepNext/>
        <w:rPr>
          <w:rFonts w:ascii="Verdana" w:hAnsi="Verdana"/>
          <w:szCs w:val="21"/>
        </w:rPr>
      </w:pPr>
      <w:r w:rsidRPr="00755CD3">
        <w:rPr>
          <w:rStyle w:val="m1"/>
          <w:color w:val="auto"/>
        </w:rPr>
        <w:drawing>
          <wp:inline distT="0" distB="0" distL="0" distR="0" wp14:anchorId="2727DC59" wp14:editId="3F3CFA74">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1610FDB" wp14:editId="23AA04A0">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14:paraId="6B7C65B1" w14:textId="77777777" w:rsidR="004303D4" w:rsidRDefault="004303D4"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4303D4" w:rsidRPr="000566F9" w:rsidRDefault="004303D4" w:rsidP="00B05BD5">
                            <w:pPr>
                              <w:rPr>
                                <w:rFonts w:ascii="Verdana" w:hAnsi="Verdana"/>
                                <w:sz w:val="18"/>
                                <w:szCs w:val="18"/>
                              </w:rPr>
                            </w:pPr>
                            <w:r w:rsidRPr="000566F9">
                              <w:rPr>
                                <w:rFonts w:ascii="Verdana" w:hAnsi="Verdana" w:hint="eastAsia"/>
                                <w:sz w:val="18"/>
                                <w:szCs w:val="18"/>
                              </w:rPr>
                              <w:t>&lt;tbl&gt;</w:t>
                            </w:r>
                          </w:p>
                          <w:p w14:paraId="6CD59F05" w14:textId="77777777" w:rsidR="004303D4" w:rsidRPr="00C87E52" w:rsidRDefault="004303D4" w:rsidP="00B05BD5">
                            <w:pPr>
                              <w:rPr>
                                <w:rFonts w:ascii="Verdana" w:hAnsi="Verdana"/>
                                <w:sz w:val="18"/>
                                <w:szCs w:val="18"/>
                              </w:rPr>
                            </w:pPr>
                            <w:r w:rsidRPr="000566F9">
                              <w:rPr>
                                <w:rFonts w:ascii="Verdana" w:hAnsi="Verdana" w:hint="eastAsia"/>
                                <w:sz w:val="18"/>
                                <w:szCs w:val="18"/>
                              </w:rPr>
                              <w:t>&lt;row&gt;</w:t>
                            </w:r>
                          </w:p>
                          <w:p w14:paraId="5A4283D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&lt;cell/&gt;</w:t>
                            </w:r>
                          </w:p>
                          <w:p w14:paraId="44C8C73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658F6956" w14:textId="77777777" w:rsidR="004303D4" w:rsidRPr="00C87E52" w:rsidRDefault="004303D4"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4303D4" w:rsidRPr="00C87E52" w:rsidRDefault="004303D4"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41337B58" w14:textId="77777777" w:rsidR="004303D4" w:rsidRPr="00C87E52" w:rsidRDefault="004303D4"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4303D4" w:rsidRPr="00C87E52" w:rsidRDefault="004303D4"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1A459C45"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7B88BAC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58F46BFE"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33DFCF55"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&lt;/choice&gt;</w:t>
                            </w:r>
                          </w:p>
                          <w:p w14:paraId="43182216"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0FE088E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4303D4" w:rsidRPr="000566F9" w:rsidRDefault="004303D4" w:rsidP="00B05BD5">
                            <w:pPr>
                              <w:rPr>
                                <w:rFonts w:ascii="Verdana" w:hAnsi="Verdana"/>
                                <w:sz w:val="18"/>
                                <w:szCs w:val="18"/>
                              </w:rPr>
                            </w:pPr>
                            <w:r>
                              <w:rPr>
                                <w:rFonts w:ascii="Verdana" w:hAnsi="Verdana" w:hint="eastAsia"/>
                                <w:sz w:val="18"/>
                                <w:szCs w:val="18"/>
                              </w:rPr>
                              <w:tab/>
                              <w:t>&lt;/choice&gt;</w:t>
                            </w:r>
                          </w:p>
                          <w:p w14:paraId="1E2E58E1" w14:textId="77777777" w:rsidR="004303D4" w:rsidRDefault="004303D4" w:rsidP="00B05BD5">
                            <w:pPr>
                              <w:rPr>
                                <w:rFonts w:ascii="Verdana" w:hAnsi="Verdana"/>
                                <w:sz w:val="18"/>
                                <w:szCs w:val="18"/>
                              </w:rPr>
                            </w:pPr>
                            <w:r w:rsidRPr="000566F9">
                              <w:rPr>
                                <w:rFonts w:ascii="Verdana" w:hAnsi="Verdana" w:hint="eastAsia"/>
                                <w:sz w:val="18"/>
                                <w:szCs w:val="18"/>
                              </w:rPr>
                              <w:t>&lt;/row&gt;</w:t>
                            </w:r>
                          </w:p>
                          <w:p w14:paraId="731466BC" w14:textId="77777777" w:rsidR="004303D4" w:rsidRPr="000566F9" w:rsidRDefault="004303D4"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4303D4" w:rsidRDefault="004303D4" w:rsidP="00B05BD5">
                            <w:pPr>
                              <w:rPr>
                                <w:rFonts w:ascii="Verdana" w:hAnsi="Verdana"/>
                                <w:sz w:val="18"/>
                                <w:szCs w:val="18"/>
                              </w:rPr>
                            </w:pPr>
                            <w:r w:rsidRPr="000566F9">
                              <w:rPr>
                                <w:rFonts w:ascii="Verdana" w:hAnsi="Verdana" w:hint="eastAsia"/>
                                <w:sz w:val="18"/>
                                <w:szCs w:val="18"/>
                              </w:rPr>
                              <w:t>&lt;/tbl&gt;</w:t>
                            </w:r>
                          </w:p>
                          <w:p w14:paraId="160C7EFF" w14:textId="77777777" w:rsidR="004303D4" w:rsidRPr="000566F9" w:rsidRDefault="004303D4"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w14:anchorId="21610FDB" id="Text Box 3" o:spid="_x0000_s1043"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">
                <v:textbox>
                  <w:txbxContent>
                    <w:p w14:paraId="6B7C65B1" w14:textId="77777777" w:rsidR="004303D4" w:rsidRDefault="004303D4"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4303D4" w:rsidRPr="000566F9" w:rsidRDefault="004303D4" w:rsidP="00B05BD5">
                      <w:pPr>
                        <w:rPr>
                          <w:rFonts w:ascii="Verdana" w:hAnsi="Verdana"/>
                          <w:sz w:val="18"/>
                          <w:szCs w:val="18"/>
                        </w:rPr>
                      </w:pPr>
                      <w:r w:rsidRPr="000566F9">
                        <w:rPr>
                          <w:rFonts w:ascii="Verdana" w:hAnsi="Verdana" w:hint="eastAsia"/>
                          <w:sz w:val="18"/>
                          <w:szCs w:val="18"/>
                        </w:rPr>
                        <w:t>&lt;tbl&gt;</w:t>
                      </w:r>
                    </w:p>
                    <w:p w14:paraId="6CD59F05" w14:textId="77777777" w:rsidR="004303D4" w:rsidRPr="00C87E52" w:rsidRDefault="004303D4" w:rsidP="00B05BD5">
                      <w:pPr>
                        <w:rPr>
                          <w:rFonts w:ascii="Verdana" w:hAnsi="Verdana"/>
                          <w:sz w:val="18"/>
                          <w:szCs w:val="18"/>
                        </w:rPr>
                      </w:pPr>
                      <w:r w:rsidRPr="000566F9">
                        <w:rPr>
                          <w:rFonts w:ascii="Verdana" w:hAnsi="Verdana" w:hint="eastAsia"/>
                          <w:sz w:val="18"/>
                          <w:szCs w:val="18"/>
                        </w:rPr>
                        <w:t>&lt;row&gt;</w:t>
                      </w:r>
                    </w:p>
                    <w:p w14:paraId="5A4283D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&lt;cell/&gt;</w:t>
                      </w:r>
                    </w:p>
                    <w:p w14:paraId="44C8C73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658F6956" w14:textId="77777777" w:rsidR="004303D4" w:rsidRPr="00C87E52" w:rsidRDefault="004303D4"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4303D4" w:rsidRPr="00C87E52" w:rsidRDefault="004303D4"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41337B58" w14:textId="77777777" w:rsidR="004303D4" w:rsidRPr="00C87E52" w:rsidRDefault="004303D4"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4303D4" w:rsidRPr="00C87E52" w:rsidRDefault="004303D4"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1A459C45"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7B88BAC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58F46BFE"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33DFCF55"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&lt;/choice&gt;</w:t>
                      </w:r>
                    </w:p>
                    <w:p w14:paraId="43182216"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0FE088E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4303D4" w:rsidRPr="000566F9" w:rsidRDefault="004303D4" w:rsidP="00B05BD5">
                      <w:pPr>
                        <w:rPr>
                          <w:rFonts w:ascii="Verdana" w:hAnsi="Verdana"/>
                          <w:sz w:val="18"/>
                          <w:szCs w:val="18"/>
                        </w:rPr>
                      </w:pPr>
                      <w:r>
                        <w:rPr>
                          <w:rFonts w:ascii="Verdana" w:hAnsi="Verdana" w:hint="eastAsia"/>
                          <w:sz w:val="18"/>
                          <w:szCs w:val="18"/>
                        </w:rPr>
                        <w:tab/>
                        <w:t>&lt;/choice&gt;</w:t>
                      </w:r>
                    </w:p>
                    <w:p w14:paraId="1E2E58E1" w14:textId="77777777" w:rsidR="004303D4" w:rsidRDefault="004303D4" w:rsidP="00B05BD5">
                      <w:pPr>
                        <w:rPr>
                          <w:rFonts w:ascii="Verdana" w:hAnsi="Verdana"/>
                          <w:sz w:val="18"/>
                          <w:szCs w:val="18"/>
                        </w:rPr>
                      </w:pPr>
                      <w:r w:rsidRPr="000566F9">
                        <w:rPr>
                          <w:rFonts w:ascii="Verdana" w:hAnsi="Verdana" w:hint="eastAsia"/>
                          <w:sz w:val="18"/>
                          <w:szCs w:val="18"/>
                        </w:rPr>
                        <w:t>&lt;/row&gt;</w:t>
                      </w:r>
                    </w:p>
                    <w:p w14:paraId="731466BC" w14:textId="77777777" w:rsidR="004303D4" w:rsidRPr="000566F9" w:rsidRDefault="004303D4"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4303D4" w:rsidRDefault="004303D4" w:rsidP="00B05BD5">
                      <w:pPr>
                        <w:rPr>
                          <w:rFonts w:ascii="Verdana" w:hAnsi="Verdana"/>
                          <w:sz w:val="18"/>
                          <w:szCs w:val="18"/>
                        </w:rPr>
                      </w:pPr>
                      <w:r w:rsidRPr="000566F9">
                        <w:rPr>
                          <w:rFonts w:ascii="Verdana" w:hAnsi="Verdana" w:hint="eastAsia"/>
                          <w:sz w:val="18"/>
                          <w:szCs w:val="18"/>
                        </w:rPr>
                        <w:t>&lt;/tbl&gt;</w:t>
                      </w:r>
                    </w:p>
                    <w:p w14:paraId="160C7EFF" w14:textId="77777777" w:rsidR="004303D4" w:rsidRPr="000566F9" w:rsidRDefault="004303D4"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14:paraId="555F4E53" w14:textId="77777777" w:rsidR="00B05BD5" w:rsidRDefault="00B05BD5" w:rsidP="0091430A">
      <w:pPr>
        <w:rPr>
          <w:rFonts w:ascii="Verdana" w:hAnsi="Verdana"/>
          <w:szCs w:val="21"/>
        </w:rPr>
      </w:pPr>
    </w:p>
    <w:p w14:paraId="444C9F04" w14:textId="77777777"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14:paraId="4A7D46A0" w14:textId="77777777" w:rsidR="00583465" w:rsidRPr="0051125E" w:rsidRDefault="00583465" w:rsidP="00583465">
      <w:pPr>
        <w:rPr>
          <w:rFonts w:ascii="Verdana" w:hAnsi="Verdana"/>
          <w:szCs w:val="21"/>
        </w:rPr>
      </w:pPr>
    </w:p>
    <w:p w14:paraId="430B50BA" w14:textId="77777777" w:rsidR="00583465" w:rsidRPr="002C2EDB" w:rsidRDefault="00583465" w:rsidP="00583465">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14:paraId="2424B8ED" w14:textId="77777777"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4C802D37" wp14:editId="6C536E92">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14:paraId="181543B5" w14:textId="77777777" w:rsidR="004303D4" w:rsidRDefault="004303D4"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4303D4" w:rsidRPr="00B911F9" w:rsidRDefault="004303D4"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4303D4" w:rsidRPr="000566F9" w:rsidRDefault="004303D4"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02D37" id="_x0000_s1044"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">
                <v:textbox>
                  <w:txbxContent>
                    <w:p w14:paraId="181543B5" w14:textId="77777777" w:rsidR="004303D4" w:rsidRDefault="004303D4"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4303D4" w:rsidRPr="00B911F9" w:rsidRDefault="004303D4"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4303D4" w:rsidRPr="000566F9" w:rsidRDefault="004303D4"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57C5BDD7" wp14:editId="5810C309">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14:paraId="2FD72F45" w14:textId="77777777" w:rsidR="001C35C1" w:rsidRPr="0047183F" w:rsidRDefault="001C35C1" w:rsidP="00713B1F">
      <w:pPr>
        <w:pStyle w:val="1"/>
        <w:numPr>
          <w:ilvl w:val="0"/>
          <w:numId w:val="11"/>
        </w:numPr>
        <w:pPrChange w:id="1017" w:author="南泰浩" w:date="2015-08-02T17:44:00Z">
          <w:pPr>
            <w:pStyle w:val="1"/>
            <w:numPr>
              <w:numId w:val="37"/>
            </w:numPr>
            <w:ind w:left="425" w:hanging="425"/>
          </w:pPr>
        </w:pPrChange>
      </w:pPr>
      <w:bookmarkStart w:id="1018" w:name="_Ref339967635"/>
      <w:bookmarkStart w:id="1019" w:name="_Toc426300905"/>
      <w:r>
        <w:rPr>
          <w:rFonts w:hint="eastAsia"/>
        </w:rPr>
        <w:t>数式</w:t>
      </w:r>
      <w:bookmarkEnd w:id="1018"/>
      <w:bookmarkEnd w:id="1019"/>
    </w:p>
    <w:p w14:paraId="6D3D355E" w14:textId="77777777" w:rsidR="000F2CF3" w:rsidRDefault="000F2CF3" w:rsidP="0091430A">
      <w:pPr>
        <w:rPr>
          <w:rFonts w:ascii="Verdana" w:hAnsi="Verdana"/>
          <w:szCs w:val="21"/>
        </w:rPr>
      </w:pPr>
    </w:p>
    <w:p w14:paraId="6035460A" w14:textId="77777777"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14:paraId="76CCE73D" w14:textId="77777777" w:rsidR="00520EE0" w:rsidRDefault="00520EE0" w:rsidP="00520EE0">
      <w:pPr>
        <w:rPr>
          <w:rFonts w:ascii="Verdana" w:hAnsi="Verdana"/>
          <w:szCs w:val="21"/>
        </w:rPr>
      </w:pPr>
    </w:p>
    <w:p w14:paraId="2DD007CC" w14:textId="77777777"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14:paraId="20C7E1AC" w14:textId="77777777"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14:paraId="2F293EAE" w14:textId="77777777" w:rsidR="00520EE0" w:rsidRDefault="00520EE0" w:rsidP="00520EE0">
      <w:pPr>
        <w:rPr>
          <w:rFonts w:ascii="Verdana" w:hAnsi="Verdana"/>
          <w:szCs w:val="21"/>
        </w:rPr>
      </w:pPr>
    </w:p>
    <w:p w14:paraId="5C565FB8" w14:textId="77777777"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14:paraId="78A2ECC2" w14:textId="77777777" w:rsidR="001C35C1" w:rsidRPr="00EC3B7E" w:rsidRDefault="001C35C1" w:rsidP="0091430A">
      <w:pPr>
        <w:rPr>
          <w:rFonts w:ascii="Verdana" w:hAnsi="Verdana"/>
          <w:szCs w:val="21"/>
        </w:rPr>
      </w:pPr>
    </w:p>
    <w:p w14:paraId="1D61C34B" w14:textId="77777777" w:rsidR="00785321" w:rsidRPr="0047183F" w:rsidRDefault="001C42FF" w:rsidP="00713B1F">
      <w:pPr>
        <w:pStyle w:val="1"/>
        <w:numPr>
          <w:ilvl w:val="0"/>
          <w:numId w:val="11"/>
        </w:numPr>
        <w:pPrChange w:id="1020" w:author="南泰浩" w:date="2015-08-02T17:44:00Z">
          <w:pPr>
            <w:pStyle w:val="1"/>
            <w:numPr>
              <w:numId w:val="37"/>
            </w:numPr>
            <w:ind w:left="425" w:hanging="425"/>
          </w:pPr>
        </w:pPrChange>
      </w:pPr>
      <w:bookmarkStart w:id="1021" w:name="_Ref362623585"/>
      <w:bookmarkStart w:id="1022" w:name="_Ref362623619"/>
      <w:bookmarkStart w:id="1023" w:name="_Toc426300906"/>
      <w:r w:rsidRPr="0047183F">
        <w:rPr>
          <w:rFonts w:hint="eastAsia"/>
        </w:rPr>
        <w:t>テキストの</w:t>
      </w:r>
      <w:r w:rsidR="0053466B" w:rsidRPr="0047183F">
        <w:rPr>
          <w:rFonts w:hint="eastAsia"/>
        </w:rPr>
        <w:t>装飾</w:t>
      </w:r>
      <w:bookmarkEnd w:id="1021"/>
      <w:bookmarkEnd w:id="1022"/>
      <w:bookmarkEnd w:id="1023"/>
    </w:p>
    <w:p w14:paraId="4A8DCE9D" w14:textId="77777777" w:rsidR="00EC3B7E" w:rsidRDefault="00EC3B7E" w:rsidP="0091430A">
      <w:pPr>
        <w:rPr>
          <w:rFonts w:ascii="Verdana" w:hAnsi="Verdana"/>
          <w:szCs w:val="21"/>
        </w:rPr>
      </w:pPr>
    </w:p>
    <w:p w14:paraId="3D3C49FB" w14:textId="77777777"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14:paraId="4CEF0011" w14:textId="77777777" w:rsidR="00BE2C10" w:rsidRPr="00FB26A1" w:rsidRDefault="00BE2C10" w:rsidP="0091430A">
      <w:pPr>
        <w:rPr>
          <w:rFonts w:ascii="Verdana" w:hAnsi="Verdana"/>
          <w:szCs w:val="21"/>
        </w:rPr>
      </w:pPr>
    </w:p>
    <w:p w14:paraId="07E27CDF" w14:textId="77777777"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14:paraId="16DD31AF" w14:textId="77777777"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14:paraId="3EC7C2AB" w14:textId="77777777"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14:paraId="1083E786" w14:textId="77777777"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14:paraId="2F55CB82" w14:textId="77777777"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14:paraId="096D0D2D" w14:textId="77777777" w:rsidR="00434A66" w:rsidRDefault="00434A66" w:rsidP="0091430A">
      <w:pPr>
        <w:rPr>
          <w:rFonts w:ascii="Verdana" w:hAnsi="Verdana"/>
          <w:szCs w:val="21"/>
        </w:rPr>
      </w:pPr>
    </w:p>
    <w:p w14:paraId="379F2DBF" w14:textId="77777777" w:rsidR="00434A66" w:rsidRPr="00543B5E" w:rsidRDefault="00434A66" w:rsidP="00434A66">
      <w:pPr>
        <w:rPr>
          <w:rFonts w:ascii="Verdana" w:hAnsi="Verdana"/>
        </w:rPr>
      </w:pPr>
      <w:r w:rsidRPr="00543B5E">
        <w:rPr>
          <w:rFonts w:ascii="Verdana" w:hAnsi="Verdana"/>
          <w:shd w:val="clear" w:color="auto" w:fill="FFFFFF"/>
        </w:rPr>
        <w:t>語と語をつなぐハイフンは厳密には返り点ではないが、ここでは返り点として扱う。但し、他の返り点と同時に出てきている場合は，ハイフンだけ異なる</w:t>
      </w:r>
      <w:r w:rsidRPr="00543B5E">
        <w:rPr>
          <w:rFonts w:ascii="Verdana" w:hAnsi="Verdana"/>
          <w:shd w:val="clear" w:color="auto" w:fill="FFFFFF"/>
        </w:rPr>
        <w:t>&lt;kaeri&gt;</w:t>
      </w:r>
      <w:r w:rsidRPr="00543B5E">
        <w:rPr>
          <w:rFonts w:ascii="Verdana" w:hAnsi="Verdana"/>
          <w:shd w:val="clear" w:color="auto" w:fill="FFFFFF"/>
        </w:rPr>
        <w:t>タグで囲む。</w:t>
      </w:r>
      <w:r w:rsidRPr="00543B5E">
        <w:rPr>
          <w:rFonts w:ascii="Verdana" w:hAnsi="Verdana"/>
        </w:rPr>
        <w:br/>
      </w:r>
      <w:r w:rsidRPr="00543B5E">
        <w:rPr>
          <w:rFonts w:ascii="Verdana" w:hAnsi="Verdana"/>
          <w:shd w:val="clear" w:color="auto" w:fill="FFFFFF"/>
        </w:rPr>
        <w:lastRenderedPageBreak/>
        <w:t>他のタグ</w:t>
      </w:r>
      <w:r w:rsidRPr="00543B5E">
        <w:rPr>
          <w:rFonts w:ascii="Verdana" w:hAnsi="Verdana"/>
          <w:shd w:val="clear" w:color="auto" w:fill="FFFFFF"/>
        </w:rPr>
        <w:t>(lText</w:t>
      </w:r>
      <w:r w:rsidRPr="00543B5E">
        <w:rPr>
          <w:rFonts w:ascii="Verdana" w:hAnsi="Verdana"/>
          <w:shd w:val="clear" w:color="auto" w:fill="FFFFFF"/>
        </w:rPr>
        <w:t>とか</w:t>
      </w:r>
      <w:r w:rsidRPr="00543B5E">
        <w:rPr>
          <w:rFonts w:ascii="Verdana" w:hAnsi="Verdana"/>
          <w:shd w:val="clear" w:color="auto" w:fill="FFFFFF"/>
        </w:rPr>
        <w:t>)</w:t>
      </w:r>
      <w:r w:rsidRPr="00543B5E">
        <w:rPr>
          <w:rFonts w:ascii="Verdana" w:hAnsi="Verdana"/>
          <w:shd w:val="clear" w:color="auto" w:fill="FFFFFF"/>
        </w:rPr>
        <w:t>との重なりが出てくる場合</w:t>
      </w:r>
      <w:r w:rsidRPr="00543B5E">
        <w:rPr>
          <w:rFonts w:ascii="Verdana" w:hAnsi="Verdana"/>
          <w:shd w:val="clear" w:color="auto" w:fill="FFFFFF"/>
        </w:rPr>
        <w:t>&lt;okuri&gt;</w:t>
      </w:r>
      <w:r w:rsidRPr="00543B5E">
        <w:rPr>
          <w:rFonts w:ascii="Verdana" w:hAnsi="Verdana"/>
          <w:shd w:val="clear" w:color="auto" w:fill="FFFFFF"/>
        </w:rPr>
        <w:t>，</w:t>
      </w:r>
      <w:r w:rsidRPr="00543B5E">
        <w:rPr>
          <w:rFonts w:ascii="Verdana" w:hAnsi="Verdana"/>
          <w:shd w:val="clear" w:color="auto" w:fill="FFFFFF"/>
        </w:rPr>
        <w:t>&lt;kaeri&gt;</w:t>
      </w:r>
      <w:r w:rsidRPr="00543B5E">
        <w:rPr>
          <w:rFonts w:ascii="Verdana" w:hAnsi="Verdana"/>
          <w:shd w:val="clear" w:color="auto" w:fill="FFFFFF"/>
        </w:rPr>
        <w:t>タグが一番内側に来るようにする。</w:t>
      </w:r>
    </w:p>
    <w:p w14:paraId="70AACD47" w14:textId="77777777" w:rsidR="00521953" w:rsidRPr="00543B5E" w:rsidRDefault="00521953" w:rsidP="0091430A">
      <w:pPr>
        <w:rPr>
          <w:rFonts w:ascii="Verdana" w:hAnsi="Verdana"/>
          <w:szCs w:val="21"/>
        </w:rPr>
      </w:pPr>
    </w:p>
    <w:p w14:paraId="63921547" w14:textId="77777777" w:rsidR="00521953" w:rsidRPr="00543B5E" w:rsidRDefault="00521953" w:rsidP="0091430A">
      <w:pPr>
        <w:rPr>
          <w:rFonts w:ascii="Verdana" w:hAnsi="Verdana"/>
          <w:szCs w:val="21"/>
        </w:rPr>
      </w:pPr>
      <w:r w:rsidRPr="00543B5E">
        <w:rPr>
          <w:rFonts w:ascii="Verdana" w:hAnsi="Verdana" w:hint="eastAsia"/>
          <w:szCs w:val="21"/>
        </w:rPr>
        <w:t xml:space="preserve">　国語問題のルビについては、以下のタグを使用する。</w:t>
      </w:r>
    </w:p>
    <w:p w14:paraId="764721A0" w14:textId="77777777" w:rsidR="00521953" w:rsidRPr="00543B5E" w:rsidRDefault="00521953" w:rsidP="0091430A">
      <w:pPr>
        <w:rPr>
          <w:rFonts w:ascii="Verdana" w:hAnsi="Verdana"/>
          <w:szCs w:val="21"/>
        </w:rPr>
      </w:pPr>
    </w:p>
    <w:p w14:paraId="21E1F95A" w14:textId="77777777" w:rsidR="00BE2C10" w:rsidRPr="00543B5E" w:rsidRDefault="00521953" w:rsidP="0091430A">
      <w:pPr>
        <w:rPr>
          <w:rFonts w:ascii="Verdana" w:hAnsi="Verdana"/>
          <w:szCs w:val="21"/>
        </w:rPr>
      </w:pPr>
      <w:r w:rsidRPr="00543B5E">
        <w:rPr>
          <w:rFonts w:ascii="Verdana" w:hAnsi="Verdana" w:hint="eastAsia"/>
          <w:szCs w:val="21"/>
        </w:rPr>
        <w:t>&lt;ruby&gt;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ルビ対象とルビの組</w:t>
      </w:r>
    </w:p>
    <w:p w14:paraId="7527BFD8" w14:textId="77777777" w:rsidR="00521953" w:rsidRPr="00543B5E" w:rsidRDefault="00521953" w:rsidP="0091430A">
      <w:pPr>
        <w:rPr>
          <w:rFonts w:ascii="Verdana" w:hAnsi="Verdana"/>
          <w:szCs w:val="21"/>
        </w:rPr>
      </w:pPr>
      <w:r w:rsidRPr="00543B5E">
        <w:rPr>
          <w:rFonts w:ascii="Verdana" w:hAnsi="Verdana" w:hint="eastAsia"/>
          <w:szCs w:val="21"/>
        </w:rPr>
        <w:t>&lt;rb&gt;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ルビを振る対象</w:t>
      </w:r>
    </w:p>
    <w:p w14:paraId="10F7AC9F" w14:textId="77777777" w:rsidR="00521953" w:rsidRPr="00543B5E" w:rsidRDefault="00521953" w:rsidP="0091430A">
      <w:pPr>
        <w:rPr>
          <w:rFonts w:ascii="Verdana" w:hAnsi="Verdana"/>
          <w:szCs w:val="21"/>
        </w:rPr>
      </w:pPr>
      <w:r w:rsidRPr="00543B5E">
        <w:rPr>
          <w:rFonts w:ascii="Verdana" w:hAnsi="Verdana" w:hint="eastAsia"/>
          <w:szCs w:val="21"/>
        </w:rPr>
        <w:t>&lt;rt&gt;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w:t>
      </w:r>
    </w:p>
    <w:p w14:paraId="08A5F9A6" w14:textId="77777777" w:rsidR="00521953" w:rsidRPr="00543B5E" w:rsidRDefault="00521953" w:rsidP="0091430A">
      <w:pPr>
        <w:rPr>
          <w:rFonts w:ascii="Verdana" w:hAnsi="Verdana"/>
          <w:szCs w:val="21"/>
        </w:rPr>
      </w:pPr>
    </w:p>
    <w:p w14:paraId="62671D62"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w:t>
      </w:r>
      <w:r w:rsidR="00863C4E" w:rsidRPr="00543B5E">
        <w:rPr>
          <w:rFonts w:ascii="Verdana" w:hAnsi="Verdana"/>
          <w:shd w:val="clear" w:color="auto" w:fill="FFFFFF"/>
        </w:rPr>
        <w:t>タグは原則として文字単位で振る</w:t>
      </w:r>
      <w:r w:rsidR="00863C4E" w:rsidRPr="00543B5E">
        <w:rPr>
          <w:rFonts w:ascii="Verdana" w:hAnsi="Verdana" w:hint="eastAsia"/>
          <w:shd w:val="clear" w:color="auto" w:fill="FFFFFF"/>
        </w:rPr>
        <w:t>。</w:t>
      </w:r>
      <w:r w:rsidRPr="00543B5E">
        <w:rPr>
          <w:rFonts w:ascii="Verdana" w:hAnsi="Verdana"/>
          <w:shd w:val="clear" w:color="auto" w:fill="FFFFFF"/>
        </w:rPr>
        <w:t>&lt;ruby&gt;</w:t>
      </w:r>
      <w:r w:rsidRPr="00543B5E">
        <w:rPr>
          <w:rFonts w:ascii="Verdana" w:hAnsi="Verdana"/>
          <w:shd w:val="clear" w:color="auto" w:fill="FFFFFF"/>
        </w:rPr>
        <w:t>タグ内では</w:t>
      </w:r>
      <w:r w:rsidRPr="00543B5E">
        <w:rPr>
          <w:rFonts w:ascii="Verdana" w:hAnsi="Verdana"/>
          <w:shd w:val="clear" w:color="auto" w:fill="FFFFFF"/>
        </w:rPr>
        <w:t>&lt;rb&gt;</w:t>
      </w:r>
      <w:r w:rsidRPr="00543B5E">
        <w:rPr>
          <w:rFonts w:ascii="Verdana" w:hAnsi="Verdana"/>
          <w:shd w:val="clear" w:color="auto" w:fill="FFFFFF"/>
        </w:rPr>
        <w:t>と</w:t>
      </w:r>
      <w:r w:rsidRPr="00543B5E">
        <w:rPr>
          <w:rFonts w:ascii="Verdana" w:hAnsi="Verdana"/>
          <w:shd w:val="clear" w:color="auto" w:fill="FFFFFF"/>
        </w:rPr>
        <w:t>&lt;rt&gt;</w:t>
      </w:r>
      <w:r w:rsidR="00863C4E" w:rsidRPr="00543B5E">
        <w:rPr>
          <w:rFonts w:ascii="Verdana" w:hAnsi="Verdana"/>
          <w:shd w:val="clear" w:color="auto" w:fill="FFFFFF"/>
        </w:rPr>
        <w:t>の数は一致しなければならない</w:t>
      </w:r>
      <w:r w:rsidR="00863C4E" w:rsidRPr="00543B5E">
        <w:rPr>
          <w:rFonts w:ascii="Verdana" w:hAnsi="Verdana" w:hint="eastAsia"/>
          <w:shd w:val="clear" w:color="auto" w:fill="FFFFFF"/>
        </w:rPr>
        <w:t>。</w:t>
      </w:r>
    </w:p>
    <w:p w14:paraId="28DF2EC4" w14:textId="77777777" w:rsidR="00521953" w:rsidRPr="00543B5E" w:rsidRDefault="00521953" w:rsidP="0091430A">
      <w:pPr>
        <w:rPr>
          <w:rFonts w:ascii="Verdana" w:hAnsi="Verdana"/>
          <w:szCs w:val="21"/>
        </w:rPr>
      </w:pPr>
    </w:p>
    <w:p w14:paraId="1511D9D7"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例</w:t>
      </w:r>
      <w:r w:rsidRPr="00543B5E">
        <w:rPr>
          <w:rFonts w:ascii="Verdana" w:hAnsi="Verdana"/>
          <w:shd w:val="clear" w:color="auto" w:fill="FFFFFF"/>
        </w:rPr>
        <w:t>:</w:t>
      </w:r>
    </w:p>
    <w:p w14:paraId="68DECF44"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&lt;ruby&gt;&lt;rb&gt;</w:t>
      </w:r>
      <w:r w:rsidRPr="00543B5E">
        <w:rPr>
          <w:rFonts w:ascii="Verdana" w:hAnsi="Verdana"/>
          <w:shd w:val="clear" w:color="auto" w:fill="FFFFFF"/>
        </w:rPr>
        <w:t>寧</w:t>
      </w:r>
      <w:r w:rsidRPr="00543B5E">
        <w:rPr>
          <w:rFonts w:ascii="Verdana" w:hAnsi="Verdana"/>
          <w:shd w:val="clear" w:color="auto" w:fill="FFFFFF"/>
        </w:rPr>
        <w:t>&lt;/rb&gt;&lt;rt&gt;</w:t>
      </w:r>
      <w:r w:rsidRPr="00543B5E">
        <w:rPr>
          <w:rFonts w:ascii="Verdana" w:hAnsi="Verdana"/>
          <w:shd w:val="clear" w:color="auto" w:fill="FFFFFF"/>
        </w:rPr>
        <w:t>ねい</w:t>
      </w:r>
      <w:r w:rsidRPr="00543B5E">
        <w:rPr>
          <w:rFonts w:ascii="Verdana" w:hAnsi="Verdana"/>
          <w:shd w:val="clear" w:color="auto" w:fill="FFFFFF"/>
        </w:rPr>
        <w:t>&lt;/rt&gt;&lt;/ruby&gt;</w:t>
      </w:r>
    </w:p>
    <w:p w14:paraId="46C24C74" w14:textId="77777777" w:rsidR="00521953" w:rsidRPr="00543B5E" w:rsidRDefault="00521953" w:rsidP="00521953">
      <w:pPr>
        <w:rPr>
          <w:rFonts w:ascii="Verdana" w:hAnsi="Verdana"/>
        </w:rPr>
      </w:pPr>
      <w:r w:rsidRPr="00543B5E">
        <w:rPr>
          <w:rFonts w:ascii="Verdana" w:hAnsi="Verdana"/>
          <w:shd w:val="clear" w:color="auto" w:fill="FFFFFF"/>
        </w:rPr>
        <w:t>&lt;ruby&gt;&lt;rb&gt;</w:t>
      </w:r>
      <w:r w:rsidRPr="00543B5E">
        <w:rPr>
          <w:rFonts w:ascii="Verdana" w:hAnsi="Verdana"/>
          <w:shd w:val="clear" w:color="auto" w:fill="FFFFFF"/>
        </w:rPr>
        <w:t>歳</w:t>
      </w:r>
      <w:r w:rsidRPr="00543B5E">
        <w:rPr>
          <w:rFonts w:ascii="Verdana" w:hAnsi="Verdana"/>
          <w:shd w:val="clear" w:color="auto" w:fill="FFFFFF"/>
        </w:rPr>
        <w:t>&lt;/rb&gt;&lt;rt&gt;</w:t>
      </w:r>
      <w:r w:rsidRPr="00543B5E">
        <w:rPr>
          <w:rFonts w:ascii="Verdana" w:hAnsi="Verdana"/>
          <w:shd w:val="clear" w:color="auto" w:fill="FFFFFF"/>
        </w:rPr>
        <w:t>さい</w:t>
      </w:r>
      <w:r w:rsidRPr="00543B5E">
        <w:rPr>
          <w:rFonts w:ascii="Verdana" w:hAnsi="Verdana"/>
          <w:shd w:val="clear" w:color="auto" w:fill="FFFFFF"/>
        </w:rPr>
        <w:t>&lt;/rt&gt;&lt;/ruby&gt;</w:t>
      </w:r>
      <w:r w:rsidRPr="00543B5E">
        <w:rPr>
          <w:rFonts w:ascii="Verdana" w:hAnsi="Verdana"/>
        </w:rPr>
        <w:br/>
      </w:r>
      <w:r w:rsidRPr="00543B5E">
        <w:rPr>
          <w:rFonts w:ascii="Verdana" w:hAnsi="Verdana"/>
        </w:rPr>
        <w:br/>
      </w:r>
      <w:r w:rsidRPr="00543B5E">
        <w:rPr>
          <w:rFonts w:ascii="Verdana" w:hAnsi="Verdana"/>
          <w:shd w:val="clear" w:color="auto" w:fill="FFFFFF"/>
        </w:rPr>
        <w:t>&lt;ruby&gt;</w:t>
      </w:r>
      <w:r w:rsidRPr="00543B5E">
        <w:rPr>
          <w:rFonts w:ascii="Verdana" w:hAnsi="Verdana"/>
          <w:shd w:val="clear" w:color="auto" w:fill="FFFFFF"/>
        </w:rPr>
        <w:t>タグ内で返り点が出現することを許す</w:t>
      </w:r>
      <w:r w:rsidRPr="00543B5E">
        <w:rPr>
          <w:rFonts w:ascii="Verdana" w:hAnsi="Verdana" w:hint="eastAsia"/>
          <w:shd w:val="clear" w:color="auto" w:fill="FFFFFF"/>
        </w:rPr>
        <w:t>。</w:t>
      </w:r>
      <w:r w:rsidRPr="00543B5E">
        <w:rPr>
          <w:rFonts w:ascii="Verdana" w:hAnsi="Verdana"/>
          <w:shd w:val="clear" w:color="auto" w:fill="FFFFFF"/>
        </w:rPr>
        <w:t>返り点は</w:t>
      </w:r>
      <w:r w:rsidRPr="00543B5E">
        <w:rPr>
          <w:rFonts w:ascii="Verdana" w:hAnsi="Verdana"/>
          <w:shd w:val="clear" w:color="auto" w:fill="FFFFFF"/>
        </w:rPr>
        <w:t>&lt;rb&gt;</w:t>
      </w:r>
      <w:r w:rsidRPr="00543B5E">
        <w:rPr>
          <w:rFonts w:ascii="Verdana" w:hAnsi="Verdana"/>
          <w:shd w:val="clear" w:color="auto" w:fill="FFFFFF"/>
        </w:rPr>
        <w:t>タグ内でのみ振り</w:t>
      </w:r>
      <w:r w:rsidRPr="00543B5E">
        <w:rPr>
          <w:rFonts w:ascii="Verdana" w:hAnsi="Verdana" w:hint="eastAsia"/>
          <w:shd w:val="clear" w:color="auto" w:fill="FFFFFF"/>
        </w:rPr>
        <w:t>、</w:t>
      </w:r>
      <w:r w:rsidRPr="00543B5E">
        <w:rPr>
          <w:rFonts w:ascii="Verdana" w:hAnsi="Verdana"/>
          <w:shd w:val="clear" w:color="auto" w:fill="FFFFFF"/>
        </w:rPr>
        <w:t>&lt;rt&gt;</w:t>
      </w:r>
      <w:r w:rsidRPr="00543B5E">
        <w:rPr>
          <w:rFonts w:ascii="Verdana" w:hAnsi="Verdana"/>
          <w:shd w:val="clear" w:color="auto" w:fill="FFFFFF"/>
        </w:rPr>
        <w:t>には付与しない</w:t>
      </w:r>
      <w:r w:rsidRPr="00543B5E">
        <w:rPr>
          <w:rFonts w:ascii="Verdana" w:hAnsi="Verdana" w:hint="eastAsia"/>
          <w:shd w:val="clear" w:color="auto" w:fill="FFFFFF"/>
        </w:rPr>
        <w:t>。</w:t>
      </w:r>
      <w:r w:rsidRPr="00543B5E">
        <w:rPr>
          <w:rFonts w:ascii="Verdana" w:hAnsi="Verdana"/>
        </w:rPr>
        <w:br/>
      </w:r>
      <w:r w:rsidRPr="00543B5E">
        <w:rPr>
          <w:rFonts w:ascii="Verdana" w:hAnsi="Verdana"/>
          <w:shd w:val="clear" w:color="auto" w:fill="FFFFFF"/>
        </w:rPr>
        <w:t>ハイフン</w:t>
      </w:r>
      <w:r w:rsidRPr="00543B5E">
        <w:rPr>
          <w:rFonts w:ascii="Verdana" w:hAnsi="Verdana"/>
          <w:shd w:val="clear" w:color="auto" w:fill="FFFFFF"/>
        </w:rPr>
        <w:t>"-"</w:t>
      </w:r>
      <w:r w:rsidRPr="00543B5E">
        <w:rPr>
          <w:rFonts w:ascii="Verdana" w:hAnsi="Verdana"/>
          <w:shd w:val="clear" w:color="auto" w:fill="FFFFFF"/>
        </w:rPr>
        <w:t>で文字が結合されている場合はそれを一つのまとまりとしてルビを振る</w:t>
      </w:r>
      <w:r w:rsidRPr="00543B5E">
        <w:rPr>
          <w:rFonts w:ascii="Verdana" w:hAnsi="Verdana" w:hint="eastAsia"/>
          <w:shd w:val="clear" w:color="auto" w:fill="FFFFFF"/>
        </w:rPr>
        <w:t>。</w:t>
      </w:r>
      <w:r w:rsidRPr="00543B5E">
        <w:rPr>
          <w:rFonts w:ascii="Verdana" w:hAnsi="Verdana"/>
          <w:shd w:val="clear" w:color="auto" w:fill="FFFFFF"/>
        </w:rPr>
        <w:t>返り点などは</w:t>
      </w:r>
      <w:r w:rsidRPr="00543B5E">
        <w:rPr>
          <w:rFonts w:ascii="Verdana" w:hAnsi="Verdana"/>
          <w:shd w:val="clear" w:color="auto" w:fill="FFFFFF"/>
        </w:rPr>
        <w:t>&lt;rb&gt;</w:t>
      </w:r>
      <w:r w:rsidRPr="00543B5E">
        <w:rPr>
          <w:rFonts w:ascii="Verdana" w:hAnsi="Verdana"/>
          <w:shd w:val="clear" w:color="auto" w:fill="FFFFFF"/>
        </w:rPr>
        <w:t>内に付与する</w:t>
      </w:r>
      <w:r w:rsidRPr="00543B5E">
        <w:rPr>
          <w:rFonts w:ascii="Verdana" w:hAnsi="Verdana" w:hint="eastAsia"/>
          <w:shd w:val="clear" w:color="auto" w:fill="FFFFFF"/>
        </w:rPr>
        <w:t>。</w:t>
      </w:r>
      <w:r w:rsidRPr="00543B5E">
        <w:rPr>
          <w:rFonts w:ascii="Verdana" w:hAnsi="Verdana"/>
        </w:rPr>
        <w:br/>
      </w:r>
      <w:r w:rsidRPr="00543B5E">
        <w:rPr>
          <w:rFonts w:ascii="Verdana" w:hAnsi="Verdana"/>
        </w:rPr>
        <w:br/>
      </w:r>
      <w:r w:rsidRPr="00543B5E">
        <w:rPr>
          <w:rFonts w:ascii="Verdana" w:hAnsi="Verdana"/>
          <w:shd w:val="clear" w:color="auto" w:fill="FFFFFF"/>
        </w:rPr>
        <w:t>例</w:t>
      </w:r>
      <w:r w:rsidRPr="00543B5E">
        <w:rPr>
          <w:rFonts w:ascii="Verdana" w:hAnsi="Verdana"/>
          <w:shd w:val="clear" w:color="auto" w:fill="FFFFFF"/>
        </w:rPr>
        <w:t>:&lt;ruby&gt;&lt;rb&gt;</w:t>
      </w:r>
      <w:r w:rsidRPr="00543B5E">
        <w:rPr>
          <w:rFonts w:ascii="Verdana" w:hAnsi="Verdana"/>
          <w:shd w:val="clear" w:color="auto" w:fill="FFFFFF"/>
        </w:rPr>
        <w:t>諳</w:t>
      </w:r>
      <w:r w:rsidR="00434A66" w:rsidRPr="00543B5E">
        <w:rPr>
          <w:rFonts w:ascii="Verdana" w:hAnsi="Verdana" w:hint="eastAsia"/>
          <w:shd w:val="clear" w:color="auto" w:fill="FFFFFF"/>
        </w:rPr>
        <w:t>&lt;kaeri&gt;</w:t>
      </w:r>
      <w:r w:rsidRPr="00543B5E">
        <w:rPr>
          <w:rFonts w:ascii="Verdana" w:hAnsi="Verdana"/>
          <w:shd w:val="clear" w:color="auto" w:fill="FFFFFF"/>
        </w:rPr>
        <w:t>-</w:t>
      </w:r>
      <w:r w:rsidR="00434A66" w:rsidRPr="00543B5E">
        <w:rPr>
          <w:rFonts w:ascii="Verdana" w:hAnsi="Verdana" w:hint="eastAsia"/>
          <w:shd w:val="clear" w:color="auto" w:fill="FFFFFF"/>
        </w:rPr>
        <w:t>&lt;/kaeri&gt;</w:t>
      </w:r>
      <w:r w:rsidRPr="00543B5E">
        <w:rPr>
          <w:rFonts w:ascii="Verdana" w:hAnsi="Verdana"/>
          <w:shd w:val="clear" w:color="auto" w:fill="FFFFFF"/>
        </w:rPr>
        <w:t>&lt;kaeri&gt;</w:t>
      </w:r>
      <w:r w:rsidRPr="00543B5E">
        <w:rPr>
          <w:rFonts w:ascii="Verdana" w:hAnsi="Verdana"/>
          <w:shd w:val="clear" w:color="auto" w:fill="FFFFFF"/>
        </w:rPr>
        <w:t>二</w:t>
      </w:r>
      <w:r w:rsidRPr="00543B5E">
        <w:rPr>
          <w:rFonts w:ascii="Verdana" w:hAnsi="Verdana"/>
          <w:shd w:val="clear" w:color="auto" w:fill="FFFFFF"/>
        </w:rPr>
        <w:t>&lt;/kaeri&gt;</w:t>
      </w:r>
      <w:r w:rsidRPr="00543B5E">
        <w:rPr>
          <w:rFonts w:ascii="Verdana" w:hAnsi="Verdana"/>
          <w:shd w:val="clear" w:color="auto" w:fill="FFFFFF"/>
        </w:rPr>
        <w:t>知</w:t>
      </w:r>
      <w:r w:rsidRPr="00543B5E">
        <w:rPr>
          <w:rFonts w:ascii="Verdana" w:hAnsi="Verdana"/>
          <w:shd w:val="clear" w:color="auto" w:fill="FFFFFF"/>
        </w:rPr>
        <w:t>&lt;/rb&gt;&lt;rt&gt;</w:t>
      </w:r>
      <w:r w:rsidRPr="00543B5E">
        <w:rPr>
          <w:rFonts w:ascii="Verdana" w:hAnsi="Verdana"/>
          <w:shd w:val="clear" w:color="auto" w:fill="FFFFFF"/>
        </w:rPr>
        <w:t>あんち</w:t>
      </w:r>
      <w:r w:rsidRPr="00543B5E">
        <w:rPr>
          <w:rFonts w:ascii="Verdana" w:hAnsi="Verdana"/>
          <w:shd w:val="clear" w:color="auto" w:fill="FFFFFF"/>
        </w:rPr>
        <w:t>&lt;/rt&gt;&lt;/ruby&gt;</w:t>
      </w:r>
    </w:p>
    <w:p w14:paraId="26FBD56F" w14:textId="77777777" w:rsidR="00521953" w:rsidRPr="00543B5E" w:rsidRDefault="00521953" w:rsidP="0091430A">
      <w:pPr>
        <w:rPr>
          <w:rFonts w:ascii="Verdana" w:hAnsi="Verdana"/>
          <w:szCs w:val="21"/>
        </w:rPr>
      </w:pPr>
    </w:p>
    <w:p w14:paraId="2637CE41" w14:textId="77777777" w:rsidR="007D1C3D" w:rsidRPr="00543B5E" w:rsidRDefault="007D1C3D" w:rsidP="0091430A">
      <w:pPr>
        <w:rPr>
          <w:rFonts w:ascii="Verdana" w:hAnsi="Verdana"/>
          <w:szCs w:val="21"/>
        </w:rPr>
      </w:pPr>
      <w:r w:rsidRPr="00543B5E">
        <w:rPr>
          <w:rFonts w:ascii="Verdana" w:hAnsi="Verdana" w:hint="eastAsia"/>
          <w:szCs w:val="21"/>
        </w:rPr>
        <w:t xml:space="preserve">　下線や傍線によって装飾されたテキストには</w:t>
      </w:r>
      <w:r w:rsidRPr="00543B5E">
        <w:rPr>
          <w:rFonts w:ascii="Verdana" w:hAnsi="Verdana" w:hint="eastAsia"/>
          <w:szCs w:val="21"/>
        </w:rPr>
        <w:t>&lt;uText&gt;</w:t>
      </w:r>
      <w:r w:rsidRPr="00543B5E">
        <w:rPr>
          <w:rFonts w:ascii="Verdana" w:hAnsi="Verdana" w:hint="eastAsia"/>
          <w:szCs w:val="21"/>
        </w:rPr>
        <w:t>をつける。また、下線や傍線はないが、ラベルの付いたテキストは</w:t>
      </w:r>
      <w:r w:rsidRPr="00543B5E">
        <w:rPr>
          <w:rFonts w:ascii="Verdana" w:hAnsi="Verdana" w:hint="eastAsia"/>
          <w:szCs w:val="21"/>
        </w:rPr>
        <w:t>&lt;lText&gt;</w:t>
      </w:r>
      <w:r w:rsidR="00AF59FA" w:rsidRPr="00543B5E">
        <w:rPr>
          <w:rFonts w:ascii="Verdana" w:hAnsi="Verdana" w:hint="eastAsia"/>
          <w:szCs w:val="21"/>
        </w:rPr>
        <w:t>でタグ付け</w:t>
      </w:r>
      <w:r w:rsidRPr="00543B5E">
        <w:rPr>
          <w:rFonts w:ascii="Verdana" w:hAnsi="Verdana" w:hint="eastAsia"/>
          <w:szCs w:val="21"/>
        </w:rPr>
        <w:t>する。</w:t>
      </w:r>
    </w:p>
    <w:p w14:paraId="45F05FAA" w14:textId="77777777" w:rsidR="00434A66" w:rsidRPr="00543B5E" w:rsidRDefault="00434A66" w:rsidP="00434A66">
      <w:pPr>
        <w:rPr>
          <w:rFonts w:ascii="Verdana" w:hAnsi="Verdana"/>
        </w:rPr>
      </w:pPr>
    </w:p>
    <w:p w14:paraId="3192E49C" w14:textId="77777777" w:rsidR="00434A66" w:rsidRPr="00543B5E" w:rsidRDefault="00434A66" w:rsidP="00434A66">
      <w:pPr>
        <w:rPr>
          <w:rFonts w:ascii="Verdana" w:hAnsi="Verdana" w:cs="Courier New"/>
          <w:color w:val="000000"/>
          <w:shd w:val="clear" w:color="auto" w:fill="FFFFFF"/>
        </w:rPr>
      </w:pPr>
      <w:r w:rsidRPr="00543B5E">
        <w:rPr>
          <w:rFonts w:ascii="Verdana" w:hAnsi="Verdana"/>
        </w:rPr>
        <w:t xml:space="preserve">　</w:t>
      </w:r>
      <w:r w:rsidRPr="00543B5E">
        <w:rPr>
          <w:rFonts w:ascii="Verdana" w:hAnsi="Verdana" w:hint="eastAsia"/>
        </w:rPr>
        <w:t>UTF-8</w:t>
      </w:r>
      <w:r w:rsidRPr="00543B5E">
        <w:rPr>
          <w:rFonts w:ascii="Verdana" w:hAnsi="Verdana" w:hint="eastAsia"/>
        </w:rPr>
        <w:t>で</w:t>
      </w:r>
      <w:r w:rsidRPr="00543B5E">
        <w:rPr>
          <w:rFonts w:ascii="Verdana" w:hAnsi="Verdana" w:cs="Courier New"/>
          <w:color w:val="000000"/>
          <w:shd w:val="clear" w:color="auto" w:fill="FFFFFF"/>
        </w:rPr>
        <w:t>表示できない</w:t>
      </w:r>
      <w:r w:rsidRPr="00543B5E">
        <w:rPr>
          <w:rFonts w:ascii="Verdana" w:hAnsi="Verdana" w:cs="Courier New" w:hint="eastAsia"/>
          <w:color w:val="000000"/>
          <w:shd w:val="clear" w:color="auto" w:fill="FFFFFF"/>
        </w:rPr>
        <w:t>文字があった場合は、</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タグを使ってその情報を記述する。対応する他の文字があればそれに置き換えて、置き換えた文字を</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タグで囲む。読みが分かっている場合は、カタカナでその読みを記述し、</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w:t>
      </w:r>
    </w:p>
    <w:p w14:paraId="6B590511" w14:textId="77777777" w:rsidR="00434A66" w:rsidRPr="00543B5E" w:rsidRDefault="00434A66" w:rsidP="00434A66">
      <w:pPr>
        <w:rPr>
          <w:rFonts w:ascii="Verdana" w:hAnsi="Verdana" w:cs="Courier New"/>
          <w:color w:val="000000"/>
          <w:shd w:val="clear" w:color="auto" w:fill="FFFFFF"/>
        </w:rPr>
      </w:pPr>
    </w:p>
    <w:p w14:paraId="5124598E"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shd w:val="clear" w:color="auto" w:fill="FFFFFF"/>
        </w:rPr>
        <w:t>&lt;unk&gt;</w:t>
      </w:r>
      <w:r w:rsidRPr="00543B5E">
        <w:rPr>
          <w:rFonts w:ascii="Verdana" w:hAnsi="Verdana" w:cs="Courier New" w:hint="eastAsia"/>
          <w:color w:val="000000"/>
          <w:shd w:val="clear" w:color="auto" w:fill="FFFFFF"/>
        </w:rPr>
        <w:tab/>
      </w:r>
      <w:r w:rsidRPr="00543B5E">
        <w:rPr>
          <w:rFonts w:ascii="Verdana" w:hAnsi="Verdana" w:cs="Courier New" w:hint="eastAsia"/>
          <w:color w:val="000000"/>
          <w:shd w:val="clear" w:color="auto" w:fill="FFFFFF"/>
        </w:rPr>
        <w:tab/>
        <w:t>UTF-8</w:t>
      </w:r>
      <w:r w:rsidRPr="00543B5E">
        <w:rPr>
          <w:rFonts w:ascii="Verdana" w:hAnsi="Verdana" w:cs="Courier New" w:hint="eastAsia"/>
          <w:color w:val="000000"/>
          <w:shd w:val="clear" w:color="auto" w:fill="FFFFFF"/>
        </w:rPr>
        <w:t>で表示できない文字に対応する他の文字、あるいはカタカナによる読み</w:t>
      </w:r>
    </w:p>
    <w:p w14:paraId="7A8C8A81" w14:textId="77777777" w:rsidR="00434A66" w:rsidRPr="00543B5E" w:rsidRDefault="00434A66" w:rsidP="00434A66">
      <w:pPr>
        <w:rPr>
          <w:rFonts w:ascii="Verdana" w:hAnsi="Verdana" w:cs="Courier New"/>
          <w:color w:val="000000"/>
        </w:rPr>
      </w:pPr>
      <w:r w:rsidRPr="00543B5E">
        <w:rPr>
          <w:rFonts w:ascii="Verdana" w:hAnsi="Verdana" w:cs="Courier New" w:hint="eastAsia"/>
          <w:color w:val="000000"/>
        </w:rPr>
        <w:tab/>
        <w:t>@imgsrc</w:t>
      </w:r>
      <w:r w:rsidRPr="00543B5E">
        <w:rPr>
          <w:rFonts w:ascii="Verdana" w:hAnsi="Verdana" w:cs="Courier New" w:hint="eastAsia"/>
          <w:color w:val="000000"/>
        </w:rPr>
        <w:tab/>
      </w:r>
      <w:r w:rsidRPr="00543B5E">
        <w:rPr>
          <w:rFonts w:ascii="Verdana" w:hAnsi="Verdana" w:cs="Courier New" w:hint="eastAsia"/>
          <w:color w:val="000000"/>
        </w:rPr>
        <w:t>漢字の画像がある場合、そのファイルのパス（任意）</w:t>
      </w:r>
    </w:p>
    <w:p w14:paraId="7CAA629B"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rPr>
        <w:tab/>
        <w:t>@comment</w:t>
      </w:r>
      <w:r w:rsidRPr="00543B5E">
        <w:rPr>
          <w:rFonts w:ascii="Verdana" w:hAnsi="Verdana" w:cs="Courier New" w:hint="eastAsia"/>
          <w:color w:val="000000"/>
        </w:rPr>
        <w:tab/>
      </w:r>
      <w:r w:rsidRPr="00543B5E">
        <w:rPr>
          <w:rFonts w:ascii="Verdana" w:hAnsi="Verdana" w:cs="Courier New" w:hint="eastAsia"/>
          <w:color w:val="000000"/>
        </w:rPr>
        <w:t>コメント（任意）</w:t>
      </w:r>
      <w:r w:rsidRPr="00543B5E">
        <w:rPr>
          <w:rFonts w:ascii="Verdana" w:hAnsi="Verdana" w:cs="Courier New"/>
          <w:color w:val="000000"/>
        </w:rPr>
        <w:br/>
      </w:r>
    </w:p>
    <w:p w14:paraId="2F95DC4E" w14:textId="77777777" w:rsidR="00434A66" w:rsidRDefault="00434A66" w:rsidP="00434A66">
      <w:r w:rsidRPr="00543B5E">
        <w:rPr>
          <w:rFonts w:ascii="Verdana" w:hAnsi="Verdana" w:cs="Courier New"/>
          <w:color w:val="000000"/>
          <w:shd w:val="clear" w:color="auto" w:fill="FFFFFF"/>
        </w:rPr>
        <w:t>例：</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山﨑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の</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がな</w:t>
      </w:r>
      <w:r w:rsidRPr="00543B5E">
        <w:rPr>
          <w:rFonts w:ascii="Verdana" w:hAnsi="Verdana" w:cs="Courier New" w:hint="eastAsia"/>
          <w:color w:val="000000"/>
          <w:shd w:val="clear" w:color="auto" w:fill="FFFFFF"/>
        </w:rPr>
        <w:t>い場合</w:t>
      </w:r>
      <w:r w:rsidRPr="00543B5E">
        <w:rPr>
          <w:rFonts w:ascii="Verdana" w:hAnsi="Verdana" w:cs="Courier New"/>
          <w:color w:val="000000"/>
        </w:rPr>
        <w:br/>
      </w:r>
      <w:r w:rsidRPr="00543B5E">
        <w:rPr>
          <w:rFonts w:ascii="Verdana" w:hAnsi="Verdana" w:cs="Courier New"/>
          <w:color w:val="000000"/>
          <w:shd w:val="clear" w:color="auto" w:fill="FFFFFF"/>
        </w:rPr>
        <w:t>山</w:t>
      </w:r>
      <w:r w:rsidRPr="00543B5E">
        <w:rPr>
          <w:rFonts w:ascii="Verdana" w:hAnsi="Verdana" w:cs="Courier New"/>
          <w:color w:val="000000"/>
          <w:shd w:val="clear" w:color="auto" w:fill="FFFFFF"/>
        </w:rPr>
        <w:t>&lt;unk comment="</w:t>
      </w:r>
      <w:r w:rsidRPr="00543B5E">
        <w:rPr>
          <w:rFonts w:ascii="Verdana" w:hAnsi="Verdana" w:cs="Courier New"/>
          <w:color w:val="000000"/>
          <w:shd w:val="clear" w:color="auto" w:fill="FFFFFF"/>
        </w:rPr>
        <w:t>大の代わりに立</w:t>
      </w:r>
      <w:r w:rsidRPr="00543B5E">
        <w:rPr>
          <w:rFonts w:ascii="Verdana" w:hAnsi="Verdana" w:cs="Courier New"/>
          <w:color w:val="000000"/>
          <w:shd w:val="clear" w:color="auto" w:fill="FFFFFF"/>
        </w:rPr>
        <w:t>"&gt;</w:t>
      </w:r>
      <w:r w:rsidRPr="00543B5E">
        <w:rPr>
          <w:rFonts w:ascii="Verdana" w:hAnsi="Verdana" w:cs="Courier New"/>
          <w:color w:val="000000"/>
          <w:shd w:val="clear" w:color="auto" w:fill="FFFFFF"/>
        </w:rPr>
        <w:t>崎</w:t>
      </w:r>
      <w:r w:rsidRPr="00543B5E">
        <w:rPr>
          <w:rFonts w:ascii="Verdana" w:hAnsi="Verdana" w:cs="Courier New"/>
          <w:color w:val="000000"/>
          <w:shd w:val="clear" w:color="auto" w:fill="FFFFFF"/>
        </w:rPr>
        <w:t>&lt;/unk&gt;</w:t>
      </w:r>
      <w:r w:rsidRPr="00543B5E">
        <w:rPr>
          <w:rFonts w:ascii="Verdana" w:hAnsi="Verdana" w:cs="Courier New"/>
          <w:color w:val="000000"/>
        </w:rPr>
        <w:br/>
      </w:r>
      <w:r w:rsidRPr="00543B5E">
        <w:rPr>
          <w:rFonts w:ascii="Verdana" w:hAnsi="Verdana" w:cs="Courier New"/>
          <w:color w:val="000000"/>
          <w:shd w:val="clear" w:color="auto" w:fill="FFFFFF"/>
        </w:rPr>
        <w:t>読みが分かっている場合はカタカナで読みを書く</w:t>
      </w:r>
      <w:r w:rsidRPr="00543B5E">
        <w:rPr>
          <w:rFonts w:ascii="Verdana" w:hAnsi="Verdana" w:cs="Courier New"/>
          <w:color w:val="000000"/>
          <w:shd w:val="clear" w:color="auto" w:fill="FFFFFF"/>
        </w:rPr>
        <w:t>(&lt;unk&gt;</w:t>
      </w:r>
      <w:r w:rsidRPr="00543B5E">
        <w:rPr>
          <w:rFonts w:ascii="Verdana" w:hAnsi="Verdana" w:cs="Courier New"/>
          <w:color w:val="000000"/>
          <w:shd w:val="clear" w:color="auto" w:fill="FFFFFF"/>
        </w:rPr>
        <w:t>サキ</w:t>
      </w:r>
      <w:r w:rsidRPr="00543B5E">
        <w:rPr>
          <w:rFonts w:ascii="Verdana" w:hAnsi="Verdana" w:cs="Courier New"/>
          <w:color w:val="000000"/>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14:paraId="233169E4" w14:textId="77777777" w:rsidR="007D1C3D" w:rsidRPr="00EC3B7E" w:rsidRDefault="007D1C3D" w:rsidP="0091430A">
      <w:pPr>
        <w:rPr>
          <w:rFonts w:ascii="Verdana" w:hAnsi="Verdana"/>
          <w:szCs w:val="21"/>
        </w:rPr>
      </w:pPr>
    </w:p>
    <w:p w14:paraId="39B8033B" w14:textId="77777777"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14:paraId="6360B923" w14:textId="77777777"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10AB513B" w14:textId="77777777"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14:paraId="1757EBEC" w14:textId="77777777"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23028C03" w14:textId="77777777"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14:paraId="33C2094F" w14:textId="77777777" w:rsidR="00EC3B7E" w:rsidRDefault="00EC3B7E" w:rsidP="0091430A">
      <w:pPr>
        <w:rPr>
          <w:rFonts w:ascii="Verdana" w:hAnsi="Verdana"/>
          <w:szCs w:val="21"/>
        </w:rPr>
      </w:pPr>
    </w:p>
    <w:p w14:paraId="35EBFAB6" w14:textId="77777777" w:rsidR="00587A88" w:rsidRPr="002C2EDB" w:rsidRDefault="00587A88" w:rsidP="00587A88">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14:paraId="38FDD7E2" w14:textId="77777777" w:rsidR="00587A88" w:rsidRDefault="00587A88" w:rsidP="00587A88">
      <w:pPr>
        <w:keepNext/>
        <w:rPr>
          <w:rFonts w:ascii="Verdana" w:hAnsi="Verdana"/>
          <w:szCs w:val="21"/>
        </w:rPr>
      </w:pPr>
    </w:p>
    <w:p w14:paraId="7D4FC2AD" w14:textId="77777777" w:rsidR="00C80641" w:rsidRDefault="00C80641" w:rsidP="00587A88">
      <w:pPr>
        <w:keepNext/>
        <w:rPr>
          <w:rFonts w:ascii="Verdana" w:hAnsi="Verdana"/>
          <w:szCs w:val="21"/>
        </w:rPr>
      </w:pPr>
      <w:r>
        <w:rPr>
          <w:rFonts w:ascii="Verdana" w:hAnsi="Verdana" w:hint="eastAsia"/>
          <w:szCs w:val="21"/>
        </w:rPr>
        <w:drawing>
          <wp:inline distT="0" distB="0" distL="0" distR="0" wp14:anchorId="1617199F" wp14:editId="0F3EAB14">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7235C839" wp14:editId="144F281F">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14:paraId="653BDC93" w14:textId="77777777" w:rsidR="004303D4" w:rsidRPr="00C80641" w:rsidRDefault="004303D4"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4303D4" w:rsidRPr="00C80641" w:rsidRDefault="004303D4" w:rsidP="00C80641">
                            <w:pPr>
                              <w:rPr>
                                <w:rFonts w:ascii="Verdana" w:hAnsi="Verdana"/>
                                <w:sz w:val="18"/>
                                <w:szCs w:val="18"/>
                              </w:rPr>
                            </w:pPr>
                          </w:p>
                          <w:p w14:paraId="023F5DBD"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4303D4" w:rsidRPr="00C80641" w:rsidRDefault="004303D4"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4303D4" w:rsidRPr="00C80641" w:rsidRDefault="004303D4" w:rsidP="00C80641">
                            <w:pPr>
                              <w:rPr>
                                <w:rFonts w:ascii="Verdana" w:hAnsi="Verdana"/>
                                <w:sz w:val="18"/>
                                <w:szCs w:val="18"/>
                              </w:rPr>
                            </w:pPr>
                            <w:r w:rsidRPr="00C80641">
                              <w:rPr>
                                <w:rFonts w:ascii="Verdana" w:hAnsi="Verdana" w:hint="eastAsia"/>
                                <w:sz w:val="18"/>
                                <w:szCs w:val="18"/>
                              </w:rPr>
                              <w:t>&lt;/data&gt;</w:t>
                            </w:r>
                          </w:p>
                          <w:p w14:paraId="7479EA2A" w14:textId="77777777" w:rsidR="004303D4" w:rsidRPr="00C80641" w:rsidRDefault="004303D4" w:rsidP="00C80641">
                            <w:pPr>
                              <w:rPr>
                                <w:sz w:val="18"/>
                                <w:szCs w:val="18"/>
                              </w:rPr>
                            </w:pPr>
                          </w:p>
                        </w:txbxContent>
                      </wps:txbx>
                      <wps:bodyPr rot="0" vert="horz" wrap="square" lIns="91440" tIns="45720" rIns="91440" bIns="45720" anchor="t" anchorCtr="0" upright="1">
                        <a:noAutofit/>
                      </wps:bodyPr>
                    </wps:wsp>
                  </a:graphicData>
                </a:graphic>
              </wp:inline>
            </w:drawing>
          </mc:Choice>
          <mc:Fallback>
            <w:pict>
              <v:shape w14:anchorId="7235C839" id="Text Box 2" o:spid="_x0000_s1045"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">
                <v:textbox>
                  <w:txbxContent>
                    <w:p w14:paraId="653BDC93" w14:textId="77777777" w:rsidR="004303D4" w:rsidRPr="00C80641" w:rsidRDefault="004303D4"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4303D4" w:rsidRPr="00C80641" w:rsidRDefault="004303D4" w:rsidP="00C80641">
                      <w:pPr>
                        <w:rPr>
                          <w:rFonts w:ascii="Verdana" w:hAnsi="Verdana"/>
                          <w:sz w:val="18"/>
                          <w:szCs w:val="18"/>
                        </w:rPr>
                      </w:pPr>
                    </w:p>
                    <w:p w14:paraId="023F5DBD"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4303D4" w:rsidRPr="00C80641" w:rsidRDefault="004303D4"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4303D4" w:rsidRPr="00C80641" w:rsidRDefault="004303D4" w:rsidP="00C80641">
                      <w:pPr>
                        <w:rPr>
                          <w:rFonts w:ascii="Verdana" w:hAnsi="Verdana"/>
                          <w:sz w:val="18"/>
                          <w:szCs w:val="18"/>
                        </w:rPr>
                      </w:pPr>
                      <w:r w:rsidRPr="00C80641">
                        <w:rPr>
                          <w:rFonts w:ascii="Verdana" w:hAnsi="Verdana" w:hint="eastAsia"/>
                          <w:sz w:val="18"/>
                          <w:szCs w:val="18"/>
                        </w:rPr>
                        <w:t>&lt;/data&gt;</w:t>
                      </w:r>
                    </w:p>
                    <w:p w14:paraId="7479EA2A" w14:textId="77777777" w:rsidR="004303D4" w:rsidRPr="00C80641" w:rsidRDefault="004303D4" w:rsidP="00C80641">
                      <w:pPr>
                        <w:rPr>
                          <w:sz w:val="18"/>
                          <w:szCs w:val="18"/>
                        </w:rPr>
                      </w:pPr>
                    </w:p>
                  </w:txbxContent>
                </v:textbox>
                <w10:anchorlock/>
              </v:shape>
            </w:pict>
          </mc:Fallback>
        </mc:AlternateContent>
      </w:r>
    </w:p>
    <w:p w14:paraId="77EC7549" w14:textId="77777777" w:rsidR="00CA446C" w:rsidRDefault="00CA446C" w:rsidP="00070C18"/>
    <w:p w14:paraId="455C56E6" w14:textId="77777777"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14:paraId="027E8642" w14:textId="77777777"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14:paraId="4AF13724" w14:textId="77777777" w:rsidR="00070C18" w:rsidRDefault="00070C18" w:rsidP="00070C18">
      <w:pPr>
        <w:pStyle w:val="af"/>
      </w:pPr>
    </w:p>
    <w:p w14:paraId="22DD3D85"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1C8DCED7" w14:textId="77777777"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3BC2F904" wp14:editId="41D7DA6E">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2BB9F8"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14:paraId="0744D870" w14:textId="77777777" w:rsidR="00070C18" w:rsidRDefault="00070C18" w:rsidP="00070C18">
      <w:pPr>
        <w:pStyle w:val="af0"/>
      </w:pPr>
      <w:r w:rsidRPr="00536798">
        <w:rPr>
          <w:position w:val="-10"/>
        </w:rPr>
        <w:object w:dxaOrig="1440" w:dyaOrig="345" w14:anchorId="10E38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4pt" o:ole="">
            <v:imagedata r:id="rId16" o:title=""/>
          </v:shape>
          <o:OLEObject Type="Embed" ProgID="Equation.DSMT4" ShapeID="_x0000_i1025" DrawAspect="Content" ObjectID="_1500042753" r:id="rId17"/>
        </w:object>
      </w:r>
      <w:r>
        <w:tab/>
      </w:r>
      <w:r>
        <w:rPr>
          <w:rFonts w:hint="eastAsia"/>
        </w:rPr>
        <w:t>①</w:t>
      </w:r>
    </w:p>
    <w:p w14:paraId="772FFB5A" w14:textId="77777777" w:rsidR="00070C18" w:rsidRDefault="00070C18" w:rsidP="00070C18">
      <w:pPr>
        <w:pStyle w:val="af0"/>
      </w:pPr>
      <w:r w:rsidRPr="00536798">
        <w:rPr>
          <w:position w:val="-10"/>
        </w:rPr>
        <w:object w:dxaOrig="1485" w:dyaOrig="345" w14:anchorId="04EBC8FE">
          <v:shape id="_x0000_i1026" type="#_x0000_t75" style="width:74.4pt;height:17.4pt" o:ole="">
            <v:imagedata r:id="rId18" o:title=""/>
          </v:shape>
          <o:OLEObject Type="Embed" ProgID="Equation.DSMT4" ShapeID="_x0000_i1026" DrawAspect="Content" ObjectID="_1500042754" r:id="rId19"/>
        </w:object>
      </w:r>
      <w:r>
        <w:tab/>
      </w:r>
      <w:r>
        <w:rPr>
          <w:rFonts w:hint="eastAsia"/>
        </w:rPr>
        <w:t>②</w:t>
      </w:r>
    </w:p>
    <w:p w14:paraId="06CAB485" w14:textId="77777777" w:rsidR="00070C18" w:rsidRDefault="00070C18" w:rsidP="00070C18">
      <w:pPr>
        <w:pStyle w:val="af"/>
      </w:pPr>
      <w:r>
        <w:rPr>
          <w:rFonts w:hint="eastAsia"/>
        </w:rPr>
        <w:t>のグラフをそれぞれ</w:t>
      </w:r>
      <w:r w:rsidRPr="00536798">
        <w:rPr>
          <w:position w:val="-8"/>
        </w:rPr>
        <w:object w:dxaOrig="285" w:dyaOrig="300" w14:anchorId="648A678D">
          <v:shape id="_x0000_i1027" type="#_x0000_t75" style="width:14.4pt;height:15pt" o:ole="">
            <v:imagedata r:id="rId20" o:title=""/>
          </v:shape>
          <o:OLEObject Type="Embed" ProgID="Equation.DSMT4" ShapeID="_x0000_i1027" DrawAspect="Content" ObjectID="_1500042755" r:id="rId21"/>
        </w:object>
      </w:r>
      <w:r>
        <w:rPr>
          <w:rFonts w:hint="eastAsia"/>
        </w:rPr>
        <w:t>，</w:t>
      </w:r>
      <w:r w:rsidRPr="00536798">
        <w:rPr>
          <w:position w:val="-8"/>
        </w:rPr>
        <w:object w:dxaOrig="300" w:dyaOrig="300" w14:anchorId="2CB37DAA">
          <v:shape id="_x0000_i1028" type="#_x0000_t75" style="width:15pt;height:15pt" o:ole="">
            <v:imagedata r:id="rId22" o:title=""/>
          </v:shape>
          <o:OLEObject Type="Embed" ProgID="Equation.DSMT4" ShapeID="_x0000_i1028" DrawAspect="Content" ObjectID="_1500042756" r:id="rId23"/>
        </w:object>
      </w:r>
      <w:r>
        <w:rPr>
          <w:rFonts w:hint="eastAsia"/>
        </w:rPr>
        <w:t>とする。</w:t>
      </w:r>
    </w:p>
    <w:p w14:paraId="297BF981" w14:textId="77777777" w:rsidR="00070C18" w:rsidRPr="000970AC" w:rsidRDefault="00070C18" w:rsidP="00070C18">
      <w:pPr>
        <w:rPr>
          <w:rFonts w:ascii="Verdana" w:hAnsi="Verdana"/>
          <w:szCs w:val="21"/>
        </w:rPr>
      </w:pPr>
    </w:p>
    <w:p w14:paraId="141FA3A1" w14:textId="77777777" w:rsidR="00070C18" w:rsidRDefault="00070C18" w:rsidP="00070C18">
      <w:pPr>
        <w:rPr>
          <w:rFonts w:ascii="Verdana" w:hAnsi="Verdana"/>
          <w:szCs w:val="21"/>
        </w:rPr>
      </w:pPr>
      <w:r>
        <w:rPr>
          <w:rFonts w:ascii="Verdana" w:hAnsi="Verdana" w:hint="eastAsia"/>
          <w:szCs w:val="21"/>
        </w:rPr>
        <w:t>テキストデータ（数式情報欠落）</w:t>
      </w:r>
    </w:p>
    <w:p w14:paraId="1CD52232" w14:textId="77777777"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7CE8BCBE" wp14:editId="079DCB00">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DC5320"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14:paraId="378D8F50"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14:paraId="4CBFBDEA"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14:paraId="72E58947" w14:textId="77777777" w:rsidR="00070C18" w:rsidRDefault="00070C18" w:rsidP="00070C18">
      <w:pPr>
        <w:rPr>
          <w:rFonts w:ascii="Verdana" w:hAnsi="Verdana"/>
          <w:szCs w:val="21"/>
        </w:rPr>
      </w:pPr>
      <w:r w:rsidRPr="00380128">
        <w:rPr>
          <w:rFonts w:ascii="Verdana" w:hAnsi="Verdana" w:hint="eastAsia"/>
          <w:szCs w:val="21"/>
        </w:rPr>
        <w:t>のグラフをそれぞれ，とする。</w:t>
      </w:r>
    </w:p>
    <w:p w14:paraId="6AD06FBD" w14:textId="77777777" w:rsidR="00070C18" w:rsidRDefault="00070C18" w:rsidP="00070C18">
      <w:pPr>
        <w:rPr>
          <w:rFonts w:ascii="Verdana" w:hAnsi="Verdana"/>
          <w:szCs w:val="21"/>
        </w:rPr>
      </w:pPr>
    </w:p>
    <w:p w14:paraId="595B84BE" w14:textId="77777777" w:rsidR="00070C18" w:rsidRDefault="00070C18" w:rsidP="00070C18">
      <w:pPr>
        <w:rPr>
          <w:rFonts w:ascii="Verdana" w:hAnsi="Verdana"/>
          <w:szCs w:val="21"/>
        </w:rPr>
      </w:pPr>
      <w:r>
        <w:rPr>
          <w:rFonts w:ascii="Verdana" w:hAnsi="Verdana" w:hint="eastAsia"/>
          <w:szCs w:val="21"/>
        </w:rPr>
        <w:t>アノテーション済みデータ</w:t>
      </w:r>
    </w:p>
    <w:p w14:paraId="27005A32" w14:textId="77777777"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4B8169C9" wp14:editId="3EC412FF">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C8D0EC"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14:paraId="5390FC97" w14:textId="77777777"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14:paraId="7C37112E" w14:textId="77777777" w:rsidR="00070C18" w:rsidRDefault="00070C18" w:rsidP="00070C18">
      <w:pPr>
        <w:rPr>
          <w:rFonts w:ascii="Verdana" w:hAnsi="Verdana"/>
          <w:szCs w:val="21"/>
        </w:rPr>
      </w:pPr>
    </w:p>
    <w:p w14:paraId="679B1A3A" w14:textId="77777777" w:rsidR="00070C18" w:rsidRDefault="00070C18" w:rsidP="00070C18">
      <w:pPr>
        <w:rPr>
          <w:rFonts w:ascii="Verdana" w:hAnsi="Verdana"/>
          <w:szCs w:val="21"/>
        </w:rPr>
      </w:pPr>
    </w:p>
    <w:p w14:paraId="444A2179" w14:textId="77777777"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14:paraId="6AF30934" w14:textId="77777777" w:rsidR="00070C18" w:rsidRDefault="00070C18" w:rsidP="00070C18">
      <w:pPr>
        <w:widowControl/>
        <w:jc w:val="left"/>
        <w:rPr>
          <w:rFonts w:ascii="Verdana" w:hAnsi="Verdana"/>
          <w:szCs w:val="21"/>
        </w:rPr>
      </w:pPr>
      <w:r>
        <w:rPr>
          <w:rFonts w:ascii="Verdana" w:hAnsi="Verdana"/>
          <w:szCs w:val="21"/>
        </w:rPr>
        <w:br w:type="page"/>
      </w:r>
    </w:p>
    <w:p w14:paraId="08B4FF76" w14:textId="77777777" w:rsidR="00070C18" w:rsidRDefault="00070C18" w:rsidP="00070C18">
      <w:pPr>
        <w:rPr>
          <w:rFonts w:ascii="Verdana" w:hAnsi="Verdana"/>
          <w:szCs w:val="21"/>
        </w:rPr>
      </w:pPr>
    </w:p>
    <w:p w14:paraId="22B9172E" w14:textId="77777777" w:rsidR="00070C18" w:rsidRPr="00CD259D" w:rsidRDefault="00070C18" w:rsidP="00070C18">
      <w:pPr>
        <w:rPr>
          <w:rFonts w:ascii="Verdana" w:hAnsi="Verdana"/>
          <w:szCs w:val="21"/>
        </w:rPr>
      </w:pPr>
    </w:p>
    <w:p w14:paraId="31BAF3DD"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6C2A28F1" w14:textId="77777777"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0319855A" wp14:editId="051D7077">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523C82"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14:paraId="2871A694" w14:textId="77777777" w:rsidR="00070C18" w:rsidRDefault="00070C18" w:rsidP="00070C18">
      <w:pPr>
        <w:pStyle w:val="af0"/>
      </w:pPr>
      <w:r w:rsidRPr="00536798">
        <w:rPr>
          <w:position w:val="-34"/>
        </w:rPr>
        <w:object w:dxaOrig="3195" w:dyaOrig="780" w14:anchorId="5570437F">
          <v:shape id="_x0000_i1029" type="#_x0000_t75" style="width:160.25pt;height:39pt" o:ole="">
            <v:imagedata r:id="rId24" o:title=""/>
          </v:shape>
          <o:OLEObject Type="Embed" ProgID="Equation.DSMT4" ShapeID="_x0000_i1029" DrawAspect="Content" ObjectID="_1500042757" r:id="rId25"/>
        </w:object>
      </w:r>
    </w:p>
    <w:p w14:paraId="2B104D84" w14:textId="77777777" w:rsidR="00070C18" w:rsidRDefault="00070C18" w:rsidP="00070C18">
      <w:pPr>
        <w:pStyle w:val="af"/>
      </w:pPr>
      <w:r>
        <w:rPr>
          <w:rFonts w:hint="eastAsia"/>
        </w:rPr>
        <w:t>を考える。</w:t>
      </w:r>
    </w:p>
    <w:p w14:paraId="2B7A7AF3" w14:textId="77777777" w:rsidR="00070C18" w:rsidRDefault="00070C18" w:rsidP="00070C18">
      <w:pPr>
        <w:pStyle w:val="af"/>
      </w:pPr>
      <w:r>
        <w:rPr>
          <w:rFonts w:hint="eastAsia"/>
        </w:rPr>
        <w:t xml:space="preserve">　①の左辺は</w:t>
      </w:r>
    </w:p>
    <w:p w14:paraId="14CB8662" w14:textId="77777777" w:rsidR="00070C18" w:rsidRDefault="00070C18" w:rsidP="00070C18">
      <w:pPr>
        <w:pStyle w:val="af0"/>
      </w:pPr>
      <w:r w:rsidRPr="00536798">
        <w:rPr>
          <w:position w:val="-14"/>
        </w:rPr>
        <w:object w:dxaOrig="5145" w:dyaOrig="405" w14:anchorId="4EDA4DCC">
          <v:shape id="_x0000_i1030" type="#_x0000_t75" style="width:257.5pt;height:20.4pt" o:ole="">
            <v:imagedata r:id="rId26" o:title=""/>
          </v:shape>
          <o:OLEObject Type="Embed" ProgID="Equation.DSMT4" ShapeID="_x0000_i1030" DrawAspect="Content" ObjectID="_1500042758" r:id="rId27"/>
        </w:object>
      </w:r>
    </w:p>
    <w:p w14:paraId="5EEF29BA" w14:textId="77777777" w:rsidR="00070C18" w:rsidRDefault="00070C18" w:rsidP="00070C18">
      <w:pPr>
        <w:pStyle w:val="af"/>
      </w:pPr>
      <w:r>
        <w:rPr>
          <w:rFonts w:hint="eastAsia"/>
        </w:rPr>
        <w:t>と因数分解される。</w:t>
      </w:r>
    </w:p>
    <w:p w14:paraId="1820B364" w14:textId="77777777" w:rsidR="00070C18" w:rsidRDefault="00070C18" w:rsidP="00070C18">
      <w:pPr>
        <w:rPr>
          <w:rFonts w:ascii="Verdana" w:hAnsi="Verdana"/>
          <w:szCs w:val="21"/>
        </w:rPr>
      </w:pPr>
    </w:p>
    <w:p w14:paraId="398ECF9B" w14:textId="77777777" w:rsidR="00070C18" w:rsidRDefault="00070C18" w:rsidP="00070C18">
      <w:pPr>
        <w:rPr>
          <w:rFonts w:ascii="Verdana" w:hAnsi="Verdana"/>
          <w:szCs w:val="21"/>
        </w:rPr>
      </w:pPr>
    </w:p>
    <w:p w14:paraId="36BF43B4"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7E76088" wp14:editId="726EF794">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46A83"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14:paraId="6295146C" w14:textId="77777777"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14:paraId="0C3D70BE" w14:textId="77777777" w:rsidR="00070C18" w:rsidRPr="00D950E3" w:rsidRDefault="00070C18" w:rsidP="00070C18">
      <w:pPr>
        <w:rPr>
          <w:rFonts w:ascii="Verdana" w:hAnsi="Verdana"/>
          <w:szCs w:val="21"/>
        </w:rPr>
      </w:pPr>
    </w:p>
    <w:p w14:paraId="2C1AE604" w14:textId="77777777" w:rsidR="00070C18" w:rsidRDefault="00070C18" w:rsidP="00070C18">
      <w:pPr>
        <w:rPr>
          <w:rFonts w:ascii="Verdana" w:hAnsi="Verdana"/>
          <w:szCs w:val="21"/>
        </w:rPr>
      </w:pPr>
      <w:r w:rsidRPr="00D950E3">
        <w:rPr>
          <w:rFonts w:ascii="Verdana" w:hAnsi="Verdana" w:hint="eastAsia"/>
          <w:szCs w:val="21"/>
        </w:rPr>
        <w:t>を考える。</w:t>
      </w:r>
    </w:p>
    <w:p w14:paraId="1EF6FBC0" w14:textId="77777777"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14:paraId="0424B57E" w14:textId="77777777" w:rsidR="00070C18" w:rsidRPr="00D950E3" w:rsidRDefault="00070C18" w:rsidP="00070C18">
      <w:pPr>
        <w:rPr>
          <w:rFonts w:ascii="Verdana" w:hAnsi="Verdana"/>
          <w:szCs w:val="21"/>
        </w:rPr>
      </w:pPr>
    </w:p>
    <w:p w14:paraId="0F5353DB" w14:textId="77777777" w:rsidR="00070C18" w:rsidRDefault="00070C18" w:rsidP="00070C18">
      <w:pPr>
        <w:rPr>
          <w:rFonts w:ascii="Verdana" w:hAnsi="Verdana"/>
          <w:szCs w:val="21"/>
        </w:rPr>
      </w:pPr>
      <w:r w:rsidRPr="00D950E3">
        <w:rPr>
          <w:rFonts w:ascii="Verdana" w:hAnsi="Verdana" w:hint="eastAsia"/>
          <w:szCs w:val="21"/>
        </w:rPr>
        <w:t>と因数分解される。</w:t>
      </w:r>
    </w:p>
    <w:p w14:paraId="0AC4AB10" w14:textId="77777777" w:rsidR="00070C18" w:rsidRDefault="00070C18" w:rsidP="00070C18">
      <w:pPr>
        <w:rPr>
          <w:rFonts w:ascii="Verdana" w:hAnsi="Verdana"/>
          <w:szCs w:val="21"/>
        </w:rPr>
      </w:pPr>
    </w:p>
    <w:p w14:paraId="35E348A0" w14:textId="77777777" w:rsidR="00070C18" w:rsidRDefault="00070C18" w:rsidP="00070C18">
      <w:pPr>
        <w:rPr>
          <w:rFonts w:ascii="Verdana" w:hAnsi="Verdana"/>
          <w:szCs w:val="21"/>
        </w:rPr>
      </w:pPr>
    </w:p>
    <w:p w14:paraId="6B65E45C" w14:textId="77777777"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14:paraId="3EF68D24" w14:textId="77777777"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61CCF1F" wp14:editId="3A429089">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552B80"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14:paraId="13917154" w14:textId="77777777"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14:paraId="4DB54F6C"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14:paraId="3FB4CD02" w14:textId="77777777"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14:paraId="16299959" w14:textId="77777777" w:rsidR="00070C18" w:rsidRPr="00D950E3" w:rsidRDefault="00070C18" w:rsidP="00070C18">
      <w:pPr>
        <w:rPr>
          <w:rFonts w:ascii="Verdana" w:hAnsi="Verdana"/>
          <w:szCs w:val="21"/>
        </w:rPr>
      </w:pPr>
      <w:r w:rsidRPr="00D950E3">
        <w:rPr>
          <w:rFonts w:ascii="Verdana" w:hAnsi="Verdana"/>
          <w:szCs w:val="21"/>
        </w:rPr>
        <w:t xml:space="preserve"> &lt;formula /&gt;&lt;br /&gt;</w:t>
      </w:r>
    </w:p>
    <w:p w14:paraId="54ECBA15"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14:paraId="18AB8DCD" w14:textId="77777777" w:rsidR="00070C18" w:rsidRDefault="00070C18" w:rsidP="00070C18">
      <w:pPr>
        <w:rPr>
          <w:rFonts w:ascii="Verdana" w:hAnsi="Verdana"/>
          <w:szCs w:val="21"/>
        </w:rPr>
      </w:pPr>
    </w:p>
    <w:p w14:paraId="086BA09B" w14:textId="77777777" w:rsidR="00070C18" w:rsidRPr="00070C18" w:rsidRDefault="00070C18" w:rsidP="00070C18"/>
    <w:p w14:paraId="23FD1774" w14:textId="77777777" w:rsidR="007F35E8" w:rsidRDefault="007F35E8" w:rsidP="0091430A">
      <w:pPr>
        <w:rPr>
          <w:rFonts w:ascii="Verdana" w:hAnsi="Verdana"/>
          <w:szCs w:val="21"/>
        </w:rPr>
      </w:pPr>
    </w:p>
    <w:p w14:paraId="3F797902" w14:textId="77777777" w:rsidR="0053466B" w:rsidRPr="0047183F" w:rsidRDefault="0053466B" w:rsidP="00713B1F">
      <w:pPr>
        <w:pStyle w:val="1"/>
        <w:numPr>
          <w:ilvl w:val="0"/>
          <w:numId w:val="11"/>
        </w:numPr>
        <w:pPrChange w:id="1024" w:author="南泰浩" w:date="2015-08-02T17:45:00Z">
          <w:pPr>
            <w:pStyle w:val="1"/>
            <w:numPr>
              <w:numId w:val="37"/>
            </w:numPr>
            <w:ind w:left="425" w:hanging="425"/>
          </w:pPr>
        </w:pPrChange>
      </w:pPr>
      <w:bookmarkStart w:id="1025" w:name="_Ref362431709"/>
      <w:bookmarkStart w:id="1026" w:name="_Ref362431717"/>
      <w:bookmarkStart w:id="1027" w:name="_Ref362623587"/>
      <w:bookmarkStart w:id="1028" w:name="_Ref362623592"/>
      <w:bookmarkStart w:id="1029" w:name="_Toc426300907"/>
      <w:r w:rsidRPr="0047183F">
        <w:rPr>
          <w:rFonts w:hint="eastAsia"/>
        </w:rPr>
        <w:t>空欄</w:t>
      </w:r>
      <w:bookmarkEnd w:id="1025"/>
      <w:bookmarkEnd w:id="1026"/>
      <w:bookmarkEnd w:id="1027"/>
      <w:bookmarkEnd w:id="1028"/>
      <w:bookmarkEnd w:id="1029"/>
    </w:p>
    <w:p w14:paraId="32242096" w14:textId="77777777" w:rsidR="0053466B" w:rsidRDefault="0053466B" w:rsidP="0053466B">
      <w:pPr>
        <w:rPr>
          <w:rFonts w:ascii="Verdana" w:hAnsi="Verdana"/>
          <w:szCs w:val="21"/>
        </w:rPr>
      </w:pPr>
    </w:p>
    <w:p w14:paraId="2F02F2AF" w14:textId="77777777"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14:paraId="1F24F566" w14:textId="77777777" w:rsidR="007E405B" w:rsidRDefault="007E405B" w:rsidP="007E405B">
      <w:pPr>
        <w:ind w:firstLineChars="100" w:firstLine="210"/>
        <w:rPr>
          <w:rFonts w:ascii="Verdana" w:hAnsi="Verdana"/>
          <w:szCs w:val="21"/>
        </w:rPr>
      </w:pPr>
    </w:p>
    <w:p w14:paraId="67E70B04" w14:textId="77777777"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14:paraId="259E84CD" w14:textId="77777777"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14:paraId="4D5978F9" w14:textId="77777777"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14:paraId="7C82D3C0" w14:textId="77777777"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14:paraId="42027126" w14:textId="77777777" w:rsidR="003B1A30" w:rsidRDefault="003B1A30" w:rsidP="0091430A">
      <w:pPr>
        <w:rPr>
          <w:rFonts w:ascii="Verdana" w:hAnsi="Verdana"/>
          <w:szCs w:val="21"/>
        </w:rPr>
      </w:pPr>
    </w:p>
    <w:p w14:paraId="72BB9724" w14:textId="77777777"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14:paraId="21A24634" w14:textId="77777777"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034F14">
        <w:rPr>
          <w:rFonts w:ascii="Verdana" w:hAnsi="Verdana" w:hint="eastAsia"/>
          <w:color w:val="FF0000"/>
          <w:szCs w:val="21"/>
          <w:highlight w:val="yellow"/>
        </w:rPr>
        <w:t>英語問題では</w:t>
      </w:r>
      <w:r w:rsidRPr="004063A7">
        <w:rPr>
          <w:rFonts w:ascii="Verdana" w:hAnsi="Verdana" w:hint="eastAsia"/>
          <w:szCs w:val="21"/>
          <w:highlight w:val="yellow"/>
        </w:rPr>
        <w:t>、</w:t>
      </w:r>
      <w:r>
        <w:rPr>
          <w:rFonts w:ascii="Verdana" w:hAnsi="Verdana" w:hint="eastAsia"/>
          <w:szCs w:val="21"/>
          <w:highlight w:val="yellow"/>
        </w:rPr>
        <w:t>&lt;blank&gt;</w:t>
      </w:r>
      <w:r>
        <w:rPr>
          <w:rFonts w:ascii="Verdana" w:hAnsi="Verdana" w:hint="eastAsia"/>
          <w:szCs w:val="21"/>
          <w:highlight w:val="yellow"/>
        </w:rPr>
        <w:t>内への</w:t>
      </w:r>
      <w:r>
        <w:rPr>
          <w:rFonts w:ascii="Verdana" w:hAnsi="Verdana" w:hint="eastAsia"/>
          <w:szCs w:val="21"/>
          <w:highlight w:val="yellow"/>
        </w:rPr>
        <w:t>&lt;ansColumn&gt;</w:t>
      </w:r>
      <w:r>
        <w:rPr>
          <w:rFonts w:ascii="Verdana" w:hAnsi="Verdana" w:hint="eastAsia"/>
          <w:szCs w:val="21"/>
          <w:highlight w:val="yellow"/>
        </w:rPr>
        <w:t>タグの埋め込みを禁止する</w:t>
      </w:r>
      <w:r w:rsidRPr="004063A7">
        <w:rPr>
          <w:rFonts w:ascii="Verdana" w:hAnsi="Verdana" w:hint="eastAsia"/>
          <w:szCs w:val="21"/>
          <w:highlight w:val="yellow"/>
        </w:rPr>
        <w:t>。</w:t>
      </w:r>
    </w:p>
    <w:p w14:paraId="696BF1C2" w14:textId="77777777"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14:paraId="6D269A82" w14:textId="77777777" w:rsidR="00070C18" w:rsidRDefault="00070C18" w:rsidP="00070C18">
      <w:pPr>
        <w:rPr>
          <w:rFonts w:ascii="Verdana" w:hAnsi="Verdana"/>
          <w:szCs w:val="21"/>
        </w:rPr>
      </w:pPr>
    </w:p>
    <w:p w14:paraId="7D0250CE"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5CE2D81C"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14:anchorId="26AF9B0F" wp14:editId="39DC4646">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ADE47"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w14:anchorId="5280AB45">
          <v:shape id="_x0000_i1031" type="#_x0000_t75" style="width:15pt;height:15pt" o:ole="">
            <v:imagedata r:id="rId28" o:title=""/>
          </v:shape>
          <o:OLEObject Type="Embed" ProgID="Equation.DSMT4" ShapeID="_x0000_i1031" DrawAspect="Content" ObjectID="_1500042759" r:id="rId29"/>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w14:anchorId="2D37469E">
          <v:shape id="_x0000_i1032" type="#_x0000_t75" style="width:41.4pt;height:20.4pt" o:ole="">
            <v:imagedata r:id="rId30" o:title=""/>
          </v:shape>
          <o:OLEObject Type="Embed" ProgID="Equation.DSMT4" ShapeID="_x0000_i1032" DrawAspect="Content" ObjectID="_1500042760" r:id="rId31"/>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w14:anchorId="3C9CD8FD">
          <v:shape id="_x0000_i1033" type="#_x0000_t75" style="width:41.4pt;height:20.4pt" o:ole="">
            <v:imagedata r:id="rId32" o:title=""/>
          </v:shape>
          <o:OLEObject Type="Embed" ProgID="Equation.DSMT4" ShapeID="_x0000_i1033" DrawAspect="Content" ObjectID="_1500042761" r:id="rId33"/>
        </w:object>
      </w:r>
      <w:r>
        <w:rPr>
          <w:rFonts w:hint="eastAsia"/>
        </w:rPr>
        <w:t>だけ平行移動しても頂点は</w:t>
      </w:r>
      <w:r w:rsidRPr="00536798">
        <w:rPr>
          <w:rFonts w:ascii="Century" w:eastAsia="ＭＳ 明朝" w:hAnsi="Century" w:cs="Times New Roman"/>
          <w:position w:val="-8"/>
          <w:sz w:val="22"/>
          <w:szCs w:val="20"/>
        </w:rPr>
        <w:object w:dxaOrig="285" w:dyaOrig="300" w14:anchorId="683D4796">
          <v:shape id="_x0000_i1034" type="#_x0000_t75" style="width:14.4pt;height:15pt" o:ole="">
            <v:imagedata r:id="rId34" o:title=""/>
          </v:shape>
          <o:OLEObject Type="Embed" ProgID="Equation.DSMT4" ShapeID="_x0000_i1034" DrawAspect="Content" ObjectID="_1500042762" r:id="rId35"/>
        </w:object>
      </w:r>
      <w:r>
        <w:rPr>
          <w:rFonts w:hint="eastAsia"/>
        </w:rPr>
        <w:t>上にある。ただし，</w:t>
      </w:r>
      <w:r w:rsidRPr="00536798">
        <w:rPr>
          <w:rFonts w:ascii="Century" w:eastAsia="ＭＳ 明朝" w:hAnsi="Century" w:cs="Times New Roman"/>
          <w:position w:val="-14"/>
          <w:sz w:val="22"/>
          <w:szCs w:val="20"/>
        </w:rPr>
        <w:object w:dxaOrig="825" w:dyaOrig="405" w14:anchorId="11F031FE">
          <v:shape id="_x0000_i1035" type="#_x0000_t75" style="width:41.4pt;height:20.4pt" o:ole="">
            <v:imagedata r:id="rId36" o:title=""/>
          </v:shape>
          <o:OLEObject Type="Embed" ProgID="Equation.DSMT4" ShapeID="_x0000_i1035" DrawAspect="Content" ObjectID="_1500042763" r:id="rId37"/>
        </w:object>
      </w:r>
      <w:r>
        <w:rPr>
          <w:rFonts w:hint="eastAsia"/>
        </w:rPr>
        <w:t>は</w:t>
      </w:r>
      <w:r>
        <w:t>0</w:t>
      </w:r>
      <w:r>
        <w:rPr>
          <w:rFonts w:hint="eastAsia"/>
        </w:rPr>
        <w:t>でない数とする。</w:t>
      </w:r>
    </w:p>
    <w:p w14:paraId="05898BF5" w14:textId="77777777" w:rsidR="00070C18" w:rsidRDefault="00070C18" w:rsidP="00070C18">
      <w:pPr>
        <w:rPr>
          <w:rFonts w:ascii="Verdana" w:hAnsi="Verdana"/>
          <w:szCs w:val="21"/>
        </w:rPr>
      </w:pPr>
    </w:p>
    <w:p w14:paraId="08CAEB0F"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14:anchorId="46BA9159" wp14:editId="7E66E662">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24950C"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14:paraId="6BA842A3" w14:textId="77777777"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14:paraId="31115D27" w14:textId="77777777" w:rsidR="00070C18" w:rsidRPr="00F93643" w:rsidRDefault="00070C18" w:rsidP="00070C18">
      <w:pPr>
        <w:rPr>
          <w:rFonts w:ascii="Verdana" w:hAnsi="Verdana"/>
          <w:szCs w:val="21"/>
        </w:rPr>
      </w:pPr>
    </w:p>
    <w:p w14:paraId="022F776A" w14:textId="77777777"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14:paraId="7204D39A" w14:textId="77777777"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14:anchorId="4CA142C0" wp14:editId="618A910C">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753A89"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14:paraId="3E36C0B2" w14:textId="77777777" w:rsidR="00070C18" w:rsidRDefault="00070C18" w:rsidP="00070C18">
      <w:pPr>
        <w:rPr>
          <w:rFonts w:ascii="Verdana" w:hAnsi="Verdana"/>
          <w:szCs w:val="21"/>
        </w:rPr>
      </w:pPr>
    </w:p>
    <w:p w14:paraId="558B3FE9" w14:textId="77777777" w:rsidR="00070C18" w:rsidRDefault="00070C18" w:rsidP="0091430A">
      <w:pPr>
        <w:rPr>
          <w:rFonts w:ascii="Verdana" w:hAnsi="Verdana"/>
          <w:szCs w:val="21"/>
        </w:rPr>
      </w:pPr>
    </w:p>
    <w:p w14:paraId="5A1F9FEA" w14:textId="77777777" w:rsidR="0053466B" w:rsidRPr="00EC3B7E" w:rsidRDefault="0053466B" w:rsidP="0091430A">
      <w:pPr>
        <w:rPr>
          <w:rFonts w:ascii="Verdana" w:hAnsi="Verdana"/>
          <w:szCs w:val="21"/>
        </w:rPr>
      </w:pPr>
    </w:p>
    <w:p w14:paraId="0A46BEC9" w14:textId="77777777" w:rsidR="00785321" w:rsidRPr="0047183F" w:rsidRDefault="00785321" w:rsidP="00713B1F">
      <w:pPr>
        <w:pStyle w:val="1"/>
        <w:numPr>
          <w:ilvl w:val="0"/>
          <w:numId w:val="11"/>
        </w:numPr>
        <w:pPrChange w:id="1030" w:author="南泰浩" w:date="2015-08-02T17:45:00Z">
          <w:pPr>
            <w:pStyle w:val="1"/>
            <w:numPr>
              <w:numId w:val="37"/>
            </w:numPr>
            <w:ind w:left="425" w:hanging="425"/>
          </w:pPr>
        </w:pPrChange>
      </w:pPr>
      <w:bookmarkStart w:id="1031" w:name="_Toc426300908"/>
      <w:r w:rsidRPr="0047183F">
        <w:rPr>
          <w:rFonts w:hint="eastAsia"/>
        </w:rPr>
        <w:t>クロスリファレンス</w:t>
      </w:r>
      <w:bookmarkEnd w:id="1031"/>
    </w:p>
    <w:p w14:paraId="5711D246" w14:textId="77777777" w:rsidR="00EC3B7E" w:rsidRDefault="00EC3B7E" w:rsidP="0091430A">
      <w:pPr>
        <w:rPr>
          <w:rFonts w:ascii="Verdana" w:hAnsi="Verdana"/>
          <w:szCs w:val="21"/>
        </w:rPr>
      </w:pPr>
    </w:p>
    <w:p w14:paraId="61BCBC8A" w14:textId="77777777"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14:paraId="2099F6AA" w14:textId="77777777" w:rsidR="007E405B" w:rsidRDefault="007E405B" w:rsidP="0091430A">
      <w:pPr>
        <w:rPr>
          <w:rFonts w:ascii="Verdana" w:hAnsi="Verdana"/>
          <w:szCs w:val="21"/>
        </w:rPr>
      </w:pPr>
    </w:p>
    <w:p w14:paraId="4D98AD40" w14:textId="77777777"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14:paraId="753B53C0" w14:textId="77777777"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14:paraId="0008F559" w14:textId="77777777"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14:paraId="72B90FE6" w14:textId="77777777" w:rsidR="00785321" w:rsidRDefault="00785321" w:rsidP="0091430A">
      <w:pPr>
        <w:rPr>
          <w:rFonts w:ascii="Verdana" w:hAnsi="Verdana"/>
          <w:szCs w:val="21"/>
        </w:rPr>
      </w:pPr>
    </w:p>
    <w:p w14:paraId="40A3F014" w14:textId="77777777"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w:t>
      </w:r>
      <w:r w:rsidR="00034E22">
        <w:rPr>
          <w:rFonts w:ascii="Verdana" w:hAnsi="Verdana" w:hint="eastAsia"/>
          <w:szCs w:val="21"/>
        </w:rPr>
        <w:lastRenderedPageBreak/>
        <w:t>し、</w:t>
      </w:r>
      <w:r w:rsidR="00034E22">
        <w:rPr>
          <w:rFonts w:ascii="Verdana" w:hAnsi="Verdana" w:hint="eastAsia"/>
          <w:szCs w:val="21"/>
        </w:rPr>
        <w:t>comment</w:t>
      </w:r>
      <w:r w:rsidR="00034E22">
        <w:rPr>
          <w:rFonts w:ascii="Verdana" w:hAnsi="Verdana" w:hint="eastAsia"/>
          <w:szCs w:val="21"/>
        </w:rPr>
        <w:t>属性に「画像内」などのコメントを入れる。</w:t>
      </w:r>
    </w:p>
    <w:p w14:paraId="6C3E0AC0" w14:textId="77777777" w:rsidR="00AF59FA" w:rsidRPr="00EC3B7E" w:rsidRDefault="00AF59FA" w:rsidP="0091430A">
      <w:pPr>
        <w:rPr>
          <w:rFonts w:ascii="Verdana" w:hAnsi="Verdana"/>
          <w:szCs w:val="21"/>
        </w:rPr>
      </w:pPr>
    </w:p>
    <w:p w14:paraId="232F5FA3" w14:textId="77777777"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14:paraId="6B74BBAA"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14:paraId="78506596"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14:paraId="3F561D0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14:paraId="65A3B6C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14:paraId="54A712EE" w14:textId="77777777"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14:paraId="26D0F4EB" w14:textId="098BB930"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ページ</w:t>
      </w:r>
      <w:r w:rsidRPr="00543B5E">
        <w:rPr>
          <w:rFonts w:ascii="Verdana" w:hAnsi="Verdana"/>
          <w:szCs w:val="21"/>
          <w:highlight w:val="cyan"/>
        </w:rPr>
        <w:t xml:space="preserve"> &lt;pageStart&gt; </w:t>
      </w:r>
      <w:r w:rsidRPr="00543B5E">
        <w:rPr>
          <w:rFonts w:ascii="Verdana" w:hAnsi="Verdana" w:hint="eastAsia"/>
          <w:szCs w:val="21"/>
          <w:highlight w:val="cyan"/>
        </w:rPr>
        <w:t>（国語問題のみ。</w:t>
      </w:r>
      <w:r w:rsidRPr="00543B5E">
        <w:rPr>
          <w:rFonts w:ascii="Verdana" w:hAnsi="Verdana" w:hint="eastAsia"/>
          <w:szCs w:val="21"/>
          <w:highlight w:val="cyan"/>
        </w:rPr>
        <w:t>p</w:t>
      </w:r>
      <w:r w:rsidRPr="00543B5E">
        <w:rPr>
          <w:rFonts w:ascii="Verdana" w:hAnsi="Verdana"/>
          <w:szCs w:val="21"/>
          <w:highlight w:val="cyan"/>
        </w:rPr>
        <w:t>n</w:t>
      </w:r>
      <w:r w:rsidRPr="00543B5E">
        <w:rPr>
          <w:rFonts w:ascii="Verdana" w:hAnsi="Verdana" w:hint="eastAsia"/>
          <w:szCs w:val="21"/>
          <w:highlight w:val="cyan"/>
        </w:rPr>
        <w:t>属性の値を記述）</w:t>
      </w:r>
    </w:p>
    <w:p w14:paraId="5B3F2BE9" w14:textId="32E13B4C"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形式段落</w:t>
      </w:r>
      <w:r w:rsidRPr="00543B5E">
        <w:rPr>
          <w:rFonts w:ascii="Verdana" w:hAnsi="Verdana"/>
          <w:szCs w:val="21"/>
          <w:highlight w:val="cyan"/>
        </w:rPr>
        <w:t xml:space="preserve"> &lt;paragraph&gt;</w:t>
      </w:r>
      <w:r w:rsidRPr="00543B5E">
        <w:rPr>
          <w:rFonts w:ascii="Verdana" w:hAnsi="Verdana" w:hint="eastAsia"/>
          <w:szCs w:val="21"/>
          <w:highlight w:val="cyan"/>
        </w:rPr>
        <w:t>（国語・英語問題のみ。</w:t>
      </w:r>
      <w:r w:rsidRPr="00543B5E">
        <w:rPr>
          <w:rFonts w:ascii="Verdana" w:hAnsi="Verdana"/>
          <w:szCs w:val="21"/>
          <w:highlight w:val="cyan"/>
        </w:rPr>
        <w:t>prn</w:t>
      </w:r>
      <w:r w:rsidRPr="00543B5E">
        <w:rPr>
          <w:rFonts w:ascii="Verdana" w:hAnsi="Verdana" w:hint="eastAsia"/>
          <w:szCs w:val="21"/>
          <w:highlight w:val="cyan"/>
        </w:rPr>
        <w:t>属性の値を記述）</w:t>
      </w:r>
    </w:p>
    <w:p w14:paraId="05AC9D77" w14:textId="2363CBA3"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行</w:t>
      </w:r>
      <w:r w:rsidRPr="00543B5E">
        <w:rPr>
          <w:rFonts w:ascii="Verdana" w:hAnsi="Verdana"/>
          <w:szCs w:val="21"/>
          <w:highlight w:val="cyan"/>
        </w:rPr>
        <w:t xml:space="preserve"> &lt;lineStart&gt; </w:t>
      </w:r>
      <w:r w:rsidRPr="00543B5E">
        <w:rPr>
          <w:rFonts w:ascii="Verdana" w:hAnsi="Verdana" w:hint="eastAsia"/>
          <w:szCs w:val="21"/>
          <w:highlight w:val="cyan"/>
        </w:rPr>
        <w:t>（国語・英語問題のみ。</w:t>
      </w:r>
      <w:r w:rsidRPr="00543B5E">
        <w:rPr>
          <w:rFonts w:ascii="Verdana" w:hAnsi="Verdana"/>
          <w:szCs w:val="21"/>
          <w:highlight w:val="cyan"/>
        </w:rPr>
        <w:t>ln</w:t>
      </w:r>
      <w:r w:rsidRPr="00543B5E">
        <w:rPr>
          <w:rFonts w:ascii="Verdana" w:hAnsi="Verdana" w:hint="eastAsia"/>
          <w:szCs w:val="21"/>
          <w:highlight w:val="cyan"/>
        </w:rPr>
        <w:t>属性の値を記述）</w:t>
      </w:r>
    </w:p>
    <w:p w14:paraId="288E283A" w14:textId="77777777" w:rsidR="007C3A9E" w:rsidRDefault="007C3A9E" w:rsidP="00272BDB">
      <w:pPr>
        <w:snapToGrid w:val="0"/>
        <w:rPr>
          <w:rFonts w:ascii="Verdana" w:hAnsi="Verdana"/>
          <w:szCs w:val="21"/>
        </w:rPr>
      </w:pPr>
    </w:p>
    <w:p w14:paraId="70AA04E5" w14:textId="77777777" w:rsidR="00070C18" w:rsidRPr="00070C18" w:rsidRDefault="00070C18" w:rsidP="00272BDB">
      <w:pPr>
        <w:snapToGrid w:val="0"/>
        <w:rPr>
          <w:rFonts w:ascii="Verdana" w:hAnsi="Verdana"/>
          <w:szCs w:val="21"/>
        </w:rPr>
      </w:pPr>
    </w:p>
    <w:p w14:paraId="458ABE80" w14:textId="77777777" w:rsidR="007E405B" w:rsidRDefault="007E405B" w:rsidP="00272BDB">
      <w:pPr>
        <w:snapToGrid w:val="0"/>
        <w:rPr>
          <w:rFonts w:ascii="Verdana" w:hAnsi="Verdana"/>
          <w:szCs w:val="21"/>
        </w:rPr>
      </w:pPr>
    </w:p>
    <w:p w14:paraId="76BB1155" w14:textId="77777777" w:rsidR="004908DB" w:rsidRPr="0035495E" w:rsidRDefault="004908DB" w:rsidP="00713B1F">
      <w:pPr>
        <w:pStyle w:val="1"/>
        <w:numPr>
          <w:ilvl w:val="0"/>
          <w:numId w:val="11"/>
        </w:numPr>
        <w:pPrChange w:id="1032" w:author="南泰浩" w:date="2015-08-02T17:45:00Z">
          <w:pPr>
            <w:pStyle w:val="1"/>
            <w:numPr>
              <w:numId w:val="37"/>
            </w:numPr>
            <w:ind w:left="425" w:hanging="425"/>
          </w:pPr>
        </w:pPrChange>
      </w:pPr>
      <w:bookmarkStart w:id="1033" w:name="_Ref339967712"/>
      <w:bookmarkStart w:id="1034" w:name="_Ref339967726"/>
      <w:bookmarkStart w:id="1035" w:name="_Toc426300909"/>
      <w:r w:rsidRPr="0035495E">
        <w:rPr>
          <w:rFonts w:hint="eastAsia"/>
        </w:rPr>
        <w:t>文字化け</w:t>
      </w:r>
      <w:r w:rsidR="00C909EC" w:rsidRPr="0035495E">
        <w:rPr>
          <w:rFonts w:hint="eastAsia"/>
        </w:rPr>
        <w:t>・欠落テキスト</w:t>
      </w:r>
      <w:r w:rsidR="00934BF2" w:rsidRPr="0035495E">
        <w:rPr>
          <w:rFonts w:hint="eastAsia"/>
        </w:rPr>
        <w:t>の修正</w:t>
      </w:r>
      <w:bookmarkEnd w:id="1033"/>
      <w:bookmarkEnd w:id="1034"/>
      <w:bookmarkEnd w:id="1035"/>
    </w:p>
    <w:p w14:paraId="0194EC1C" w14:textId="77777777" w:rsidR="007A31BD" w:rsidRDefault="007A31BD" w:rsidP="00272BDB">
      <w:pPr>
        <w:snapToGrid w:val="0"/>
        <w:rPr>
          <w:rFonts w:ascii="Verdana" w:hAnsi="Verdana"/>
          <w:szCs w:val="21"/>
        </w:rPr>
      </w:pPr>
    </w:p>
    <w:p w14:paraId="493295F5" w14:textId="77777777"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14:paraId="34AFC327" w14:textId="77777777" w:rsidR="003747CA" w:rsidRPr="003747CA" w:rsidRDefault="003747CA" w:rsidP="00C909EC"/>
    <w:p w14:paraId="55DE8ABB" w14:textId="77777777" w:rsidR="00C87E52" w:rsidRPr="0047183F" w:rsidRDefault="00312E6E" w:rsidP="00713B1F">
      <w:pPr>
        <w:pStyle w:val="1"/>
        <w:numPr>
          <w:ilvl w:val="0"/>
          <w:numId w:val="11"/>
        </w:numPr>
        <w:pPrChange w:id="1036" w:author="南泰浩" w:date="2015-08-02T17:45:00Z">
          <w:pPr>
            <w:pStyle w:val="1"/>
            <w:numPr>
              <w:numId w:val="37"/>
            </w:numPr>
            <w:ind w:left="425" w:hanging="425"/>
          </w:pPr>
        </w:pPrChange>
      </w:pPr>
      <w:bookmarkStart w:id="1037" w:name="_Toc426300910"/>
      <w:r>
        <w:rPr>
          <w:rFonts w:hint="eastAsia"/>
        </w:rPr>
        <w:t>レイアウト情報</w:t>
      </w:r>
      <w:bookmarkEnd w:id="1037"/>
    </w:p>
    <w:p w14:paraId="557D006C" w14:textId="77777777" w:rsidR="00C87E52" w:rsidRDefault="00C87E52" w:rsidP="00272BDB">
      <w:pPr>
        <w:snapToGrid w:val="0"/>
        <w:rPr>
          <w:rFonts w:ascii="Verdana" w:hAnsi="Verdana"/>
          <w:szCs w:val="21"/>
        </w:rPr>
      </w:pPr>
    </w:p>
    <w:p w14:paraId="37861CEE" w14:textId="77777777"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14:paraId="2F10AD4E" w14:textId="77777777" w:rsidR="00434A66" w:rsidRDefault="00434A66" w:rsidP="00272BDB">
      <w:pPr>
        <w:snapToGrid w:val="0"/>
        <w:rPr>
          <w:rFonts w:ascii="Verdana" w:hAnsi="Verdana"/>
          <w:szCs w:val="21"/>
        </w:rPr>
      </w:pPr>
    </w:p>
    <w:p w14:paraId="2DD550D2" w14:textId="77777777" w:rsidR="00434A66" w:rsidRPr="00543B5E" w:rsidRDefault="00434A66" w:rsidP="00272BDB">
      <w:pPr>
        <w:snapToGrid w:val="0"/>
        <w:rPr>
          <w:rFonts w:ascii="Verdana" w:hAnsi="Verdana"/>
          <w:szCs w:val="21"/>
          <w:highlight w:val="yellow"/>
        </w:rPr>
      </w:pPr>
      <w:r>
        <w:rPr>
          <w:rFonts w:ascii="Verdana" w:hAnsi="Verdana" w:hint="eastAsia"/>
          <w:szCs w:val="21"/>
        </w:rPr>
        <w:t xml:space="preserve">　</w:t>
      </w:r>
      <w:r w:rsidRPr="00543B5E">
        <w:rPr>
          <w:rFonts w:ascii="Verdana" w:hAnsi="Verdana" w:hint="eastAsia"/>
          <w:szCs w:val="21"/>
          <w:highlight w:val="yellow"/>
        </w:rPr>
        <w:t>以下、国語問題のみ、ページの開始位置と終了位置を示すタグを入れる</w:t>
      </w:r>
      <w:r w:rsidR="00642506" w:rsidRPr="00543B5E">
        <w:rPr>
          <w:rFonts w:ascii="Verdana" w:hAnsi="Verdana" w:hint="eastAsia"/>
          <w:szCs w:val="21"/>
          <w:highlight w:val="yellow"/>
        </w:rPr>
        <w:t>（国語の問題で、「～ページの記述について」という指定のある問題が散見されるため。）</w:t>
      </w:r>
    </w:p>
    <w:p w14:paraId="6B8A46B4" w14:textId="77777777" w:rsidR="00434A66" w:rsidRPr="00642506" w:rsidRDefault="00434A66" w:rsidP="00272BDB">
      <w:pPr>
        <w:snapToGrid w:val="0"/>
        <w:rPr>
          <w:rFonts w:ascii="Verdana" w:hAnsi="Verdana"/>
          <w:szCs w:val="21"/>
          <w:highlight w:val="cyan"/>
        </w:rPr>
      </w:pPr>
    </w:p>
    <w:p w14:paraId="32C74CFF" w14:textId="77777777" w:rsidR="00521953" w:rsidRPr="00E0567F" w:rsidRDefault="00521953" w:rsidP="00521953">
      <w:pPr>
        <w:snapToGrid w:val="0"/>
        <w:rPr>
          <w:rFonts w:ascii="Verdana" w:hAnsi="Verdana"/>
          <w:szCs w:val="21"/>
          <w:highlight w:val="yellow"/>
        </w:rPr>
      </w:pPr>
      <w:r w:rsidRPr="00E0567F">
        <w:rPr>
          <w:rFonts w:ascii="Verdana" w:hAnsi="Verdana" w:hint="eastAsia"/>
          <w:szCs w:val="21"/>
          <w:highlight w:val="yellow"/>
        </w:rPr>
        <w:t>&lt;pageStart/&gt;</w:t>
      </w:r>
      <w:r w:rsidRPr="00E0567F">
        <w:rPr>
          <w:rFonts w:ascii="Verdana" w:hAnsi="Verdana" w:hint="eastAsia"/>
          <w:szCs w:val="21"/>
          <w:highlight w:val="yellow"/>
        </w:rPr>
        <w:tab/>
      </w:r>
      <w:r w:rsidRPr="00E0567F">
        <w:rPr>
          <w:rFonts w:ascii="Verdana" w:hAnsi="Verdana" w:hint="eastAsia"/>
          <w:szCs w:val="21"/>
          <w:highlight w:val="yellow"/>
        </w:rPr>
        <w:tab/>
      </w:r>
      <w:r w:rsidR="00434A66" w:rsidRPr="00E0567F">
        <w:rPr>
          <w:rFonts w:ascii="Verdana" w:hAnsi="Verdana" w:hint="eastAsia"/>
          <w:szCs w:val="21"/>
          <w:highlight w:val="yellow"/>
        </w:rPr>
        <w:t>ページの開始位置</w:t>
      </w:r>
    </w:p>
    <w:p w14:paraId="22E191CE" w14:textId="77777777" w:rsidR="00521953" w:rsidRPr="00CF2C1B" w:rsidRDefault="00521953" w:rsidP="00521953">
      <w:pPr>
        <w:snapToGrid w:val="0"/>
        <w:rPr>
          <w:rFonts w:ascii="Verdana" w:hAnsi="Verdana"/>
          <w:szCs w:val="21"/>
          <w:highlight w:val="yellow"/>
        </w:rPr>
      </w:pPr>
      <w:r w:rsidRPr="00CF2C1B">
        <w:rPr>
          <w:rFonts w:ascii="Verdana" w:hAnsi="Verdana" w:hint="eastAsia"/>
          <w:szCs w:val="21"/>
          <w:highlight w:val="yellow"/>
        </w:rPr>
        <w:tab/>
        <w:t>@</w:t>
      </w:r>
      <w:r w:rsidR="00434A66" w:rsidRPr="00CF2C1B">
        <w:rPr>
          <w:rFonts w:ascii="Verdana" w:hAnsi="Verdana" w:hint="eastAsia"/>
          <w:szCs w:val="21"/>
          <w:highlight w:val="yellow"/>
        </w:rPr>
        <w:t>pn</w:t>
      </w:r>
      <w:r w:rsidR="00434A66" w:rsidRPr="00CF2C1B">
        <w:rPr>
          <w:rFonts w:ascii="Verdana" w:hAnsi="Verdana" w:hint="eastAsia"/>
          <w:szCs w:val="21"/>
          <w:highlight w:val="yellow"/>
        </w:rPr>
        <w:tab/>
      </w:r>
      <w:r w:rsidR="00434A66" w:rsidRPr="00CF2C1B">
        <w:rPr>
          <w:rFonts w:ascii="Verdana" w:hAnsi="Verdana" w:hint="eastAsia"/>
          <w:szCs w:val="21"/>
          <w:highlight w:val="yellow"/>
        </w:rPr>
        <w:tab/>
      </w:r>
      <w:r w:rsidR="00434A66" w:rsidRPr="00CF2C1B">
        <w:rPr>
          <w:rFonts w:ascii="Verdana" w:hAnsi="Verdana" w:hint="eastAsia"/>
          <w:szCs w:val="21"/>
          <w:highlight w:val="yellow"/>
        </w:rPr>
        <w:t>ページの番号</w:t>
      </w:r>
      <w:r w:rsidR="006E695C" w:rsidRPr="00CF2C1B">
        <w:rPr>
          <w:rFonts w:ascii="Verdana" w:hAnsi="Verdana" w:hint="eastAsia"/>
          <w:szCs w:val="21"/>
          <w:highlight w:val="yellow"/>
        </w:rPr>
        <w:t>（文書内で固有</w:t>
      </w:r>
      <w:r w:rsidR="00CF2C1B" w:rsidRPr="00CF2C1B">
        <w:rPr>
          <w:rFonts w:ascii="Verdana" w:hAnsi="Verdana" w:hint="eastAsia"/>
          <w:szCs w:val="21"/>
          <w:highlight w:val="yellow"/>
        </w:rPr>
        <w:t>。</w:t>
      </w:r>
      <w:r w:rsidR="00CF2C1B" w:rsidRPr="00CF2C1B">
        <w:rPr>
          <w:rFonts w:ascii="Verdana" w:hint="eastAsia"/>
          <w:szCs w:val="21"/>
          <w:highlight w:val="yellow"/>
        </w:rPr>
        <w:t>「</w:t>
      </w:r>
      <w:r w:rsidR="00CF2C1B" w:rsidRPr="00CF2C1B">
        <w:rPr>
          <w:rFonts w:ascii="Verdana" w:hint="eastAsia"/>
          <w:szCs w:val="21"/>
          <w:highlight w:val="yellow"/>
        </w:rPr>
        <w:t>P</w:t>
      </w:r>
      <w:r w:rsidR="00CF2C1B" w:rsidRPr="00CF2C1B">
        <w:rPr>
          <w:rFonts w:ascii="Verdana" w:hint="eastAsia"/>
          <w:szCs w:val="21"/>
          <w:highlight w:val="yellow"/>
        </w:rPr>
        <w:t>」の後に半角数字をつけたものを入れる</w:t>
      </w:r>
      <w:r w:rsidR="006E695C" w:rsidRPr="00CF2C1B">
        <w:rPr>
          <w:rFonts w:ascii="Verdana" w:hAnsi="Verdana" w:hint="eastAsia"/>
          <w:szCs w:val="21"/>
          <w:highlight w:val="yellow"/>
        </w:rPr>
        <w:t>）</w:t>
      </w:r>
    </w:p>
    <w:p w14:paraId="42A34408" w14:textId="77777777" w:rsidR="00434A66" w:rsidRPr="00CF2C1B" w:rsidRDefault="00434A66" w:rsidP="00434A66">
      <w:pPr>
        <w:snapToGrid w:val="0"/>
        <w:rPr>
          <w:rFonts w:ascii="Verdana" w:hAnsi="Verdana"/>
          <w:szCs w:val="21"/>
          <w:highlight w:val="yellow"/>
        </w:rPr>
      </w:pPr>
      <w:r w:rsidRPr="00CF2C1B">
        <w:rPr>
          <w:rFonts w:ascii="Verdana" w:hAnsi="Verdana" w:hint="eastAsia"/>
          <w:szCs w:val="21"/>
          <w:highlight w:val="yellow"/>
        </w:rPr>
        <w:t>&lt;pageEnd/&gt;</w:t>
      </w:r>
      <w:r w:rsidRPr="00CF2C1B">
        <w:rPr>
          <w:rFonts w:ascii="Verdana" w:hAnsi="Verdana" w:hint="eastAsia"/>
          <w:szCs w:val="21"/>
          <w:highlight w:val="yellow"/>
        </w:rPr>
        <w:tab/>
      </w:r>
      <w:r w:rsidRPr="00CF2C1B">
        <w:rPr>
          <w:rFonts w:ascii="Verdana" w:hAnsi="Verdana" w:hint="eastAsia"/>
          <w:szCs w:val="21"/>
          <w:highlight w:val="yellow"/>
        </w:rPr>
        <w:tab/>
      </w:r>
      <w:r w:rsidRPr="00CF2C1B">
        <w:rPr>
          <w:rFonts w:ascii="Verdana" w:hAnsi="Verdana" w:hint="eastAsia"/>
          <w:szCs w:val="21"/>
          <w:highlight w:val="yellow"/>
        </w:rPr>
        <w:t>ページの終了位置</w:t>
      </w:r>
    </w:p>
    <w:p w14:paraId="0C75C997" w14:textId="77777777" w:rsidR="00C909EC" w:rsidRDefault="00C909EC" w:rsidP="00272BDB">
      <w:pPr>
        <w:snapToGrid w:val="0"/>
        <w:rPr>
          <w:rFonts w:ascii="Verdana" w:hAnsi="Verdana"/>
          <w:szCs w:val="21"/>
        </w:rPr>
      </w:pPr>
    </w:p>
    <w:p w14:paraId="1DC361CD" w14:textId="77777777" w:rsidR="006E695C" w:rsidRPr="006E695C" w:rsidRDefault="006E695C" w:rsidP="006E695C">
      <w:pPr>
        <w:rPr>
          <w:highlight w:val="yellow"/>
        </w:rPr>
      </w:pPr>
      <w:r>
        <w:rPr>
          <w:rFonts w:hint="eastAsia"/>
        </w:rPr>
        <w:t xml:space="preserve">　</w:t>
      </w:r>
      <w:r w:rsidRPr="006E695C">
        <w:rPr>
          <w:rFonts w:hint="eastAsia"/>
          <w:highlight w:val="yellow"/>
        </w:rPr>
        <w:t>また、国語あるいは英語の長文問題のうち、</w:t>
      </w:r>
      <w:r w:rsidRPr="006E695C">
        <w:rPr>
          <w:rFonts w:hint="eastAsia"/>
          <w:highlight w:val="yellow"/>
          <w:u w:val="single"/>
        </w:rPr>
        <w:t>形式段落および行番号が明記されている場合に限り</w:t>
      </w:r>
      <w:r w:rsidRPr="006E695C">
        <w:rPr>
          <w:rFonts w:hint="eastAsia"/>
          <w:highlight w:val="yellow"/>
        </w:rPr>
        <w:t>、以下のタグを使って段落および行の開始位置をタグ付けする。（行の場合、</w:t>
      </w:r>
      <w:r w:rsidRPr="006E695C">
        <w:rPr>
          <w:rFonts w:hint="eastAsia"/>
          <w:highlight w:val="yellow"/>
        </w:rPr>
        <w:t>5</w:t>
      </w:r>
      <w:r w:rsidRPr="006E695C">
        <w:rPr>
          <w:rFonts w:hint="eastAsia"/>
          <w:highlight w:val="yellow"/>
        </w:rPr>
        <w:t>行おきに番号が振られている場合もあるが、その場合は全行を</w:t>
      </w:r>
      <w:r w:rsidRPr="006E695C">
        <w:rPr>
          <w:rFonts w:hint="eastAsia"/>
          <w:highlight w:val="yellow"/>
        </w:rPr>
        <w:t>&lt;lineStart/&gt;</w:t>
      </w:r>
      <w:r w:rsidRPr="006E695C">
        <w:rPr>
          <w:rFonts w:hint="eastAsia"/>
          <w:highlight w:val="yellow"/>
        </w:rPr>
        <w:t>でタグ付けする）</w:t>
      </w:r>
    </w:p>
    <w:p w14:paraId="6B8BB4EF" w14:textId="77777777" w:rsidR="006E695C" w:rsidRPr="006E695C" w:rsidRDefault="006E695C" w:rsidP="00272BDB">
      <w:pPr>
        <w:snapToGrid w:val="0"/>
        <w:rPr>
          <w:rFonts w:ascii="Verdana" w:hAnsi="Verdana"/>
          <w:szCs w:val="21"/>
          <w:highlight w:val="yellow"/>
        </w:rPr>
      </w:pPr>
    </w:p>
    <w:p w14:paraId="69A92F41"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&lt;paragraph&gt;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形式段落の範囲</w:t>
      </w:r>
    </w:p>
    <w:p w14:paraId="1A86C953"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ab/>
        <w:t>@prn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段落の番号（文書内で固有</w:t>
      </w:r>
      <w:r w:rsidR="00CF2C1B">
        <w:rPr>
          <w:rFonts w:ascii="Verdana" w:hAnsi="Verdana" w:hint="eastAsia"/>
          <w:szCs w:val="21"/>
          <w:highlight w:val="yellow"/>
        </w:rPr>
        <w:t>。「</w:t>
      </w:r>
      <w:r w:rsidR="00CF2C1B">
        <w:rPr>
          <w:rFonts w:ascii="Verdana" w:hAnsi="Verdana" w:hint="eastAsia"/>
          <w:szCs w:val="21"/>
          <w:highlight w:val="yellow"/>
        </w:rPr>
        <w:t>PR</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3FE64088"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&lt;lineStart/&gt;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行の開始位置</w:t>
      </w:r>
    </w:p>
    <w:p w14:paraId="7F4670E7" w14:textId="77777777" w:rsidR="006E695C" w:rsidRDefault="006E695C" w:rsidP="00272BDB">
      <w:pPr>
        <w:snapToGrid w:val="0"/>
        <w:rPr>
          <w:rFonts w:ascii="Verdana" w:hAnsi="Verdana"/>
          <w:szCs w:val="21"/>
        </w:rPr>
      </w:pPr>
      <w:r w:rsidRPr="006E695C">
        <w:rPr>
          <w:rFonts w:ascii="Verdana" w:hAnsi="Verdana" w:hint="eastAsia"/>
          <w:szCs w:val="21"/>
          <w:highlight w:val="yellow"/>
        </w:rPr>
        <w:tab/>
        <w:t>@ln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行番号（文書内で固有</w:t>
      </w:r>
      <w:r w:rsidR="00CF2C1B">
        <w:rPr>
          <w:rFonts w:ascii="Verdana" w:hAnsi="Verdana" w:hint="eastAsia"/>
          <w:szCs w:val="21"/>
          <w:highlight w:val="yellow"/>
        </w:rPr>
        <w:t>。「</w:t>
      </w:r>
      <w:r w:rsidR="00CF2C1B">
        <w:rPr>
          <w:rFonts w:ascii="Verdana" w:hAnsi="Verdana" w:hint="eastAsia"/>
          <w:szCs w:val="21"/>
          <w:highlight w:val="yellow"/>
        </w:rPr>
        <w:t>LN</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4C664368" w14:textId="77777777" w:rsidR="006E695C" w:rsidRDefault="006E695C" w:rsidP="00272BDB">
      <w:pPr>
        <w:snapToGrid w:val="0"/>
        <w:rPr>
          <w:rFonts w:ascii="Verdana" w:hAnsi="Verdana"/>
          <w:szCs w:val="21"/>
        </w:rPr>
      </w:pPr>
    </w:p>
    <w:p w14:paraId="0A34BF6E" w14:textId="77777777" w:rsidR="005E447D" w:rsidRDefault="005E447D" w:rsidP="005E447D">
      <w:pPr>
        <w:pStyle w:val="1"/>
      </w:pPr>
      <w:bookmarkStart w:id="1038" w:name="_Toc426300911"/>
      <w:r>
        <w:rPr>
          <w:rFonts w:hint="eastAsia"/>
        </w:rPr>
        <w:t>参考</w:t>
      </w:r>
      <w:r w:rsidR="007A31BD">
        <w:rPr>
          <w:rFonts w:hint="eastAsia"/>
        </w:rPr>
        <w:t>文献</w:t>
      </w:r>
      <w:bookmarkEnd w:id="1038"/>
    </w:p>
    <w:p w14:paraId="24A09FDA" w14:textId="77777777" w:rsidR="005E447D" w:rsidRDefault="005E447D" w:rsidP="005E447D"/>
    <w:p w14:paraId="41212D36" w14:textId="77777777" w:rsidR="005E447D" w:rsidRPr="005E447D" w:rsidRDefault="007A31BD" w:rsidP="005E447D">
      <w:r>
        <w:rPr>
          <w:rFonts w:hint="eastAsia"/>
        </w:rPr>
        <w:lastRenderedPageBreak/>
        <w:t>The TEI Consortium (2010) TEI P5: Guidelines for Electronic Text Encoding and Interchange.</w:t>
      </w:r>
    </w:p>
    <w:p w14:paraId="30D0413E" w14:textId="77777777" w:rsidR="00312E6E" w:rsidRPr="005E447D" w:rsidRDefault="00312E6E"/>
    <w:p w14:paraId="4063AC15" w14:textId="77777777" w:rsidR="00186197" w:rsidRPr="005E447D" w:rsidRDefault="00186197"/>
    <w:sectPr w:rsidR="00186197" w:rsidRPr="005E447D" w:rsidSect="00272B6F">
      <w:footerReference w:type="default" r:id="rId3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98169" w14:textId="77777777" w:rsidR="007D656F" w:rsidRDefault="007D656F" w:rsidP="000A75AF">
      <w:r>
        <w:separator/>
      </w:r>
    </w:p>
  </w:endnote>
  <w:endnote w:type="continuationSeparator" w:id="0">
    <w:p w14:paraId="45FA43AC" w14:textId="77777777" w:rsidR="007D656F" w:rsidRDefault="007D656F"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3205"/>
      <w:docPartObj>
        <w:docPartGallery w:val="Page Numbers (Bottom of Page)"/>
        <w:docPartUnique/>
      </w:docPartObj>
    </w:sdtPr>
    <w:sdtEndPr/>
    <w:sdtContent>
      <w:p w14:paraId="7A1F5719" w14:textId="77777777" w:rsidR="004303D4" w:rsidRDefault="004303D4">
        <w:pPr>
          <w:pStyle w:val="a7"/>
          <w:jc w:val="center"/>
        </w:pPr>
        <w:r>
          <w:fldChar w:fldCharType="begin"/>
        </w:r>
        <w:r>
          <w:instrText xml:space="preserve"> PAGE   \* MERGEFORMAT </w:instrText>
        </w:r>
        <w:r>
          <w:fldChar w:fldCharType="separate"/>
        </w:r>
        <w:r w:rsidR="00713B1F" w:rsidRPr="00713B1F">
          <w:rPr>
            <w:lang w:val="ja-JP"/>
          </w:rPr>
          <w:t>21</w:t>
        </w:r>
        <w:r>
          <w:rPr>
            <w:lang w:val="ja-JP"/>
          </w:rPr>
          <w:fldChar w:fldCharType="end"/>
        </w:r>
      </w:p>
    </w:sdtContent>
  </w:sdt>
  <w:p w14:paraId="1F5D4C46" w14:textId="77777777" w:rsidR="004303D4" w:rsidRDefault="004303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5DEF3" w14:textId="77777777" w:rsidR="007D656F" w:rsidRDefault="007D656F" w:rsidP="000A75AF">
      <w:r>
        <w:separator/>
      </w:r>
    </w:p>
  </w:footnote>
  <w:footnote w:type="continuationSeparator" w:id="0">
    <w:p w14:paraId="47AB3AB8" w14:textId="77777777" w:rsidR="007D656F" w:rsidRDefault="007D656F" w:rsidP="000A7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3AB29E8"/>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07D5855"/>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136238A"/>
    <w:multiLevelType w:val="hybridMultilevel"/>
    <w:tmpl w:val="FD7AC72A"/>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B5E3232"/>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39739DC"/>
    <w:multiLevelType w:val="hybridMultilevel"/>
    <w:tmpl w:val="BB4625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1"/>
  </w:num>
  <w:num w:numId="2">
    <w:abstractNumId w:val="22"/>
  </w:num>
  <w:num w:numId="3">
    <w:abstractNumId w:val="3"/>
  </w:num>
  <w:num w:numId="4">
    <w:abstractNumId w:val="18"/>
  </w:num>
  <w:num w:numId="5">
    <w:abstractNumId w:val="28"/>
  </w:num>
  <w:num w:numId="6">
    <w:abstractNumId w:val="15"/>
  </w:num>
  <w:num w:numId="7">
    <w:abstractNumId w:val="6"/>
  </w:num>
  <w:num w:numId="8">
    <w:abstractNumId w:val="5"/>
  </w:num>
  <w:num w:numId="9">
    <w:abstractNumId w:val="9"/>
  </w:num>
  <w:num w:numId="10">
    <w:abstractNumId w:val="11"/>
  </w:num>
  <w:num w:numId="11">
    <w:abstractNumId w:val="27"/>
  </w:num>
  <w:num w:numId="12">
    <w:abstractNumId w:val="2"/>
  </w:num>
  <w:num w:numId="13">
    <w:abstractNumId w:val="26"/>
  </w:num>
  <w:num w:numId="14">
    <w:abstractNumId w:val="14"/>
  </w:num>
  <w:num w:numId="15">
    <w:abstractNumId w:val="7"/>
  </w:num>
  <w:num w:numId="16">
    <w:abstractNumId w:val="21"/>
  </w:num>
  <w:num w:numId="17">
    <w:abstractNumId w:val="33"/>
  </w:num>
  <w:num w:numId="18">
    <w:abstractNumId w:val="29"/>
  </w:num>
  <w:num w:numId="19">
    <w:abstractNumId w:val="37"/>
  </w:num>
  <w:num w:numId="20">
    <w:abstractNumId w:val="23"/>
  </w:num>
  <w:num w:numId="21">
    <w:abstractNumId w:val="8"/>
  </w:num>
  <w:num w:numId="22">
    <w:abstractNumId w:val="12"/>
  </w:num>
  <w:num w:numId="23">
    <w:abstractNumId w:val="1"/>
  </w:num>
  <w:num w:numId="24">
    <w:abstractNumId w:val="0"/>
  </w:num>
  <w:num w:numId="25">
    <w:abstractNumId w:val="16"/>
  </w:num>
  <w:num w:numId="26">
    <w:abstractNumId w:val="19"/>
  </w:num>
  <w:num w:numId="27">
    <w:abstractNumId w:val="4"/>
  </w:num>
  <w:num w:numId="28">
    <w:abstractNumId w:val="20"/>
  </w:num>
  <w:num w:numId="29">
    <w:abstractNumId w:val="10"/>
  </w:num>
  <w:num w:numId="30">
    <w:abstractNumId w:val="25"/>
  </w:num>
  <w:num w:numId="31">
    <w:abstractNumId w:val="34"/>
  </w:num>
  <w:num w:numId="32">
    <w:abstractNumId w:val="30"/>
  </w:num>
  <w:num w:numId="33">
    <w:abstractNumId w:val="35"/>
  </w:num>
  <w:num w:numId="34">
    <w:abstractNumId w:val="24"/>
  </w:num>
  <w:num w:numId="35">
    <w:abstractNumId w:val="13"/>
  </w:num>
  <w:num w:numId="36">
    <w:abstractNumId w:val="36"/>
  </w:num>
  <w:num w:numId="37">
    <w:abstractNumId w:val="17"/>
  </w:num>
  <w:num w:numId="38">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南泰浩">
    <w15:presenceInfo w15:providerId="Windows Live" w15:userId="8bc525a44d243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A0"/>
    <w:rsid w:val="00012211"/>
    <w:rsid w:val="000259B9"/>
    <w:rsid w:val="00032908"/>
    <w:rsid w:val="00033BD5"/>
    <w:rsid w:val="00034AB9"/>
    <w:rsid w:val="00034E22"/>
    <w:rsid w:val="00034F14"/>
    <w:rsid w:val="00037E94"/>
    <w:rsid w:val="00045CEA"/>
    <w:rsid w:val="000566F9"/>
    <w:rsid w:val="00056E36"/>
    <w:rsid w:val="00057A63"/>
    <w:rsid w:val="00061D44"/>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E3F31"/>
    <w:rsid w:val="000F2CF3"/>
    <w:rsid w:val="000F321B"/>
    <w:rsid w:val="000F390E"/>
    <w:rsid w:val="0010147D"/>
    <w:rsid w:val="00104F22"/>
    <w:rsid w:val="001326F3"/>
    <w:rsid w:val="00137D11"/>
    <w:rsid w:val="0014189F"/>
    <w:rsid w:val="00154F93"/>
    <w:rsid w:val="00170AB6"/>
    <w:rsid w:val="0017614C"/>
    <w:rsid w:val="00186197"/>
    <w:rsid w:val="001A4350"/>
    <w:rsid w:val="001A60E1"/>
    <w:rsid w:val="001A7147"/>
    <w:rsid w:val="001B10C5"/>
    <w:rsid w:val="001B29B6"/>
    <w:rsid w:val="001C2278"/>
    <w:rsid w:val="001C35A0"/>
    <w:rsid w:val="001C35C1"/>
    <w:rsid w:val="001C42FF"/>
    <w:rsid w:val="001C6938"/>
    <w:rsid w:val="001D1D69"/>
    <w:rsid w:val="001E0645"/>
    <w:rsid w:val="001E604E"/>
    <w:rsid w:val="001E6EFD"/>
    <w:rsid w:val="001F015F"/>
    <w:rsid w:val="001F04AC"/>
    <w:rsid w:val="001F4362"/>
    <w:rsid w:val="002009ED"/>
    <w:rsid w:val="00201A5F"/>
    <w:rsid w:val="00203AE8"/>
    <w:rsid w:val="00216DED"/>
    <w:rsid w:val="0022503C"/>
    <w:rsid w:val="00226ED2"/>
    <w:rsid w:val="002311F4"/>
    <w:rsid w:val="00232EAF"/>
    <w:rsid w:val="002427CD"/>
    <w:rsid w:val="00243981"/>
    <w:rsid w:val="00251910"/>
    <w:rsid w:val="002708C7"/>
    <w:rsid w:val="00272B6F"/>
    <w:rsid w:val="00272BDB"/>
    <w:rsid w:val="00276107"/>
    <w:rsid w:val="002769C6"/>
    <w:rsid w:val="0027748B"/>
    <w:rsid w:val="00284F87"/>
    <w:rsid w:val="0028504E"/>
    <w:rsid w:val="00290B10"/>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D5AB9"/>
    <w:rsid w:val="003D5AE5"/>
    <w:rsid w:val="003E145A"/>
    <w:rsid w:val="003E4B83"/>
    <w:rsid w:val="003E53CF"/>
    <w:rsid w:val="003F2037"/>
    <w:rsid w:val="003F2C8C"/>
    <w:rsid w:val="003F3779"/>
    <w:rsid w:val="00400456"/>
    <w:rsid w:val="00404C76"/>
    <w:rsid w:val="0040570E"/>
    <w:rsid w:val="004063A7"/>
    <w:rsid w:val="00417629"/>
    <w:rsid w:val="004303D4"/>
    <w:rsid w:val="004307A1"/>
    <w:rsid w:val="00434A66"/>
    <w:rsid w:val="00434A99"/>
    <w:rsid w:val="004350BB"/>
    <w:rsid w:val="00436818"/>
    <w:rsid w:val="004375C6"/>
    <w:rsid w:val="00443142"/>
    <w:rsid w:val="00445A64"/>
    <w:rsid w:val="00457BA1"/>
    <w:rsid w:val="0047183F"/>
    <w:rsid w:val="00481009"/>
    <w:rsid w:val="004908DB"/>
    <w:rsid w:val="004B3193"/>
    <w:rsid w:val="004B4046"/>
    <w:rsid w:val="004B799D"/>
    <w:rsid w:val="004C5AFF"/>
    <w:rsid w:val="004D3C9E"/>
    <w:rsid w:val="004D48B6"/>
    <w:rsid w:val="004D63CB"/>
    <w:rsid w:val="004D7F7F"/>
    <w:rsid w:val="004E0DD7"/>
    <w:rsid w:val="004E38C7"/>
    <w:rsid w:val="004E7232"/>
    <w:rsid w:val="004F7910"/>
    <w:rsid w:val="005009A7"/>
    <w:rsid w:val="005125D8"/>
    <w:rsid w:val="00512B9A"/>
    <w:rsid w:val="00514FE6"/>
    <w:rsid w:val="00520EE0"/>
    <w:rsid w:val="00521953"/>
    <w:rsid w:val="00530A80"/>
    <w:rsid w:val="00533E3B"/>
    <w:rsid w:val="00534162"/>
    <w:rsid w:val="0053466B"/>
    <w:rsid w:val="00543B5E"/>
    <w:rsid w:val="00552B30"/>
    <w:rsid w:val="005565EF"/>
    <w:rsid w:val="00556673"/>
    <w:rsid w:val="005652DB"/>
    <w:rsid w:val="005727BC"/>
    <w:rsid w:val="005754B9"/>
    <w:rsid w:val="0057615F"/>
    <w:rsid w:val="00583465"/>
    <w:rsid w:val="0058513F"/>
    <w:rsid w:val="00587A88"/>
    <w:rsid w:val="00597655"/>
    <w:rsid w:val="005A08EC"/>
    <w:rsid w:val="005A1D70"/>
    <w:rsid w:val="005A4FFD"/>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47741"/>
    <w:rsid w:val="00651CE2"/>
    <w:rsid w:val="00671AE8"/>
    <w:rsid w:val="006738BF"/>
    <w:rsid w:val="006761A4"/>
    <w:rsid w:val="006A5252"/>
    <w:rsid w:val="006A7C49"/>
    <w:rsid w:val="006B04FE"/>
    <w:rsid w:val="006B48C3"/>
    <w:rsid w:val="006C09F1"/>
    <w:rsid w:val="006C19DC"/>
    <w:rsid w:val="006C60CA"/>
    <w:rsid w:val="006D5468"/>
    <w:rsid w:val="006E032C"/>
    <w:rsid w:val="006E25FB"/>
    <w:rsid w:val="006E6921"/>
    <w:rsid w:val="006E695C"/>
    <w:rsid w:val="006E696E"/>
    <w:rsid w:val="00712FEB"/>
    <w:rsid w:val="00713B1F"/>
    <w:rsid w:val="00714842"/>
    <w:rsid w:val="00720383"/>
    <w:rsid w:val="00724187"/>
    <w:rsid w:val="007327CA"/>
    <w:rsid w:val="00732F08"/>
    <w:rsid w:val="0073553E"/>
    <w:rsid w:val="007508F1"/>
    <w:rsid w:val="007539CD"/>
    <w:rsid w:val="00753A68"/>
    <w:rsid w:val="00755CD3"/>
    <w:rsid w:val="00770F5D"/>
    <w:rsid w:val="0077768B"/>
    <w:rsid w:val="00780677"/>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6F"/>
    <w:rsid w:val="007D65F8"/>
    <w:rsid w:val="007E2905"/>
    <w:rsid w:val="007E3D28"/>
    <w:rsid w:val="007E405B"/>
    <w:rsid w:val="007E5E7E"/>
    <w:rsid w:val="007E7A9A"/>
    <w:rsid w:val="007F35E8"/>
    <w:rsid w:val="007F60B3"/>
    <w:rsid w:val="007F7F5F"/>
    <w:rsid w:val="008015B9"/>
    <w:rsid w:val="00810D7D"/>
    <w:rsid w:val="0081151A"/>
    <w:rsid w:val="00842B08"/>
    <w:rsid w:val="00844BC8"/>
    <w:rsid w:val="00846AAD"/>
    <w:rsid w:val="00850A60"/>
    <w:rsid w:val="00853575"/>
    <w:rsid w:val="0085372F"/>
    <w:rsid w:val="00863C4E"/>
    <w:rsid w:val="00867668"/>
    <w:rsid w:val="008701A7"/>
    <w:rsid w:val="008816BB"/>
    <w:rsid w:val="00881CCF"/>
    <w:rsid w:val="00890909"/>
    <w:rsid w:val="00895341"/>
    <w:rsid w:val="00896AA6"/>
    <w:rsid w:val="008A0697"/>
    <w:rsid w:val="008A6FCD"/>
    <w:rsid w:val="008C7A17"/>
    <w:rsid w:val="008D0868"/>
    <w:rsid w:val="008D131D"/>
    <w:rsid w:val="008E1170"/>
    <w:rsid w:val="0091430A"/>
    <w:rsid w:val="009229DE"/>
    <w:rsid w:val="00924059"/>
    <w:rsid w:val="009273F9"/>
    <w:rsid w:val="009311B9"/>
    <w:rsid w:val="00934BF2"/>
    <w:rsid w:val="00934C21"/>
    <w:rsid w:val="00950AF6"/>
    <w:rsid w:val="00955D15"/>
    <w:rsid w:val="00965965"/>
    <w:rsid w:val="00966BE7"/>
    <w:rsid w:val="00967A15"/>
    <w:rsid w:val="00970E46"/>
    <w:rsid w:val="00971035"/>
    <w:rsid w:val="009749B0"/>
    <w:rsid w:val="009813A3"/>
    <w:rsid w:val="00985ABE"/>
    <w:rsid w:val="009871DF"/>
    <w:rsid w:val="00994C03"/>
    <w:rsid w:val="00996E97"/>
    <w:rsid w:val="009A2265"/>
    <w:rsid w:val="009B6183"/>
    <w:rsid w:val="009B7F8B"/>
    <w:rsid w:val="009C1020"/>
    <w:rsid w:val="009C6B27"/>
    <w:rsid w:val="009E0D03"/>
    <w:rsid w:val="009E0D31"/>
    <w:rsid w:val="009F07BE"/>
    <w:rsid w:val="00A0188E"/>
    <w:rsid w:val="00A0206D"/>
    <w:rsid w:val="00A04585"/>
    <w:rsid w:val="00A268A7"/>
    <w:rsid w:val="00A343E9"/>
    <w:rsid w:val="00A529C2"/>
    <w:rsid w:val="00A533DD"/>
    <w:rsid w:val="00A56DB8"/>
    <w:rsid w:val="00A61F52"/>
    <w:rsid w:val="00A65BF2"/>
    <w:rsid w:val="00A70F57"/>
    <w:rsid w:val="00A80C14"/>
    <w:rsid w:val="00A85713"/>
    <w:rsid w:val="00AA30EC"/>
    <w:rsid w:val="00AC3471"/>
    <w:rsid w:val="00AC778B"/>
    <w:rsid w:val="00AD27DE"/>
    <w:rsid w:val="00AD4F43"/>
    <w:rsid w:val="00AD647E"/>
    <w:rsid w:val="00AE785A"/>
    <w:rsid w:val="00AF07C5"/>
    <w:rsid w:val="00AF490B"/>
    <w:rsid w:val="00AF59FA"/>
    <w:rsid w:val="00B05BD5"/>
    <w:rsid w:val="00B068E6"/>
    <w:rsid w:val="00B30286"/>
    <w:rsid w:val="00B35A35"/>
    <w:rsid w:val="00B37C37"/>
    <w:rsid w:val="00B57362"/>
    <w:rsid w:val="00B65CA0"/>
    <w:rsid w:val="00B72C40"/>
    <w:rsid w:val="00B8365C"/>
    <w:rsid w:val="00BC3612"/>
    <w:rsid w:val="00BE2C10"/>
    <w:rsid w:val="00BF16E2"/>
    <w:rsid w:val="00BF7F10"/>
    <w:rsid w:val="00C00DDF"/>
    <w:rsid w:val="00C14038"/>
    <w:rsid w:val="00C17FC3"/>
    <w:rsid w:val="00C46E81"/>
    <w:rsid w:val="00C515AF"/>
    <w:rsid w:val="00C51982"/>
    <w:rsid w:val="00C568CF"/>
    <w:rsid w:val="00C71DFE"/>
    <w:rsid w:val="00C77FFC"/>
    <w:rsid w:val="00C80641"/>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5594"/>
    <w:rsid w:val="00CD7FE1"/>
    <w:rsid w:val="00CE75EF"/>
    <w:rsid w:val="00CF2C1B"/>
    <w:rsid w:val="00D12C43"/>
    <w:rsid w:val="00D15DD7"/>
    <w:rsid w:val="00D40837"/>
    <w:rsid w:val="00D41721"/>
    <w:rsid w:val="00D522F0"/>
    <w:rsid w:val="00D55A42"/>
    <w:rsid w:val="00D65D15"/>
    <w:rsid w:val="00D664AF"/>
    <w:rsid w:val="00D72004"/>
    <w:rsid w:val="00D80E37"/>
    <w:rsid w:val="00D8578B"/>
    <w:rsid w:val="00D87CB9"/>
    <w:rsid w:val="00D920A0"/>
    <w:rsid w:val="00D975BC"/>
    <w:rsid w:val="00DD2018"/>
    <w:rsid w:val="00DE1E45"/>
    <w:rsid w:val="00DE5CA7"/>
    <w:rsid w:val="00DE64A2"/>
    <w:rsid w:val="00DF5EF7"/>
    <w:rsid w:val="00E01C65"/>
    <w:rsid w:val="00E0567F"/>
    <w:rsid w:val="00E05E48"/>
    <w:rsid w:val="00E14A52"/>
    <w:rsid w:val="00E21620"/>
    <w:rsid w:val="00E2233C"/>
    <w:rsid w:val="00E35C80"/>
    <w:rsid w:val="00E35EF5"/>
    <w:rsid w:val="00E42B00"/>
    <w:rsid w:val="00E438BA"/>
    <w:rsid w:val="00E57980"/>
    <w:rsid w:val="00E74C36"/>
    <w:rsid w:val="00EA21F4"/>
    <w:rsid w:val="00EA549E"/>
    <w:rsid w:val="00EA79F5"/>
    <w:rsid w:val="00EB09C7"/>
    <w:rsid w:val="00EC3B7E"/>
    <w:rsid w:val="00EC516A"/>
    <w:rsid w:val="00ED5FEA"/>
    <w:rsid w:val="00EE3CD5"/>
    <w:rsid w:val="00EE5BAE"/>
    <w:rsid w:val="00EF3530"/>
    <w:rsid w:val="00EF37A6"/>
    <w:rsid w:val="00F02B40"/>
    <w:rsid w:val="00F02EBD"/>
    <w:rsid w:val="00F02F50"/>
    <w:rsid w:val="00F14B69"/>
    <w:rsid w:val="00F20047"/>
    <w:rsid w:val="00F216A9"/>
    <w:rsid w:val="00F360BE"/>
    <w:rsid w:val="00F36257"/>
    <w:rsid w:val="00F4387B"/>
    <w:rsid w:val="00F446F5"/>
    <w:rsid w:val="00F52DCA"/>
    <w:rsid w:val="00F55F1E"/>
    <w:rsid w:val="00F71A25"/>
    <w:rsid w:val="00F7622E"/>
    <w:rsid w:val="00F81A72"/>
    <w:rsid w:val="00F82B70"/>
    <w:rsid w:val="00F8422B"/>
    <w:rsid w:val="00F8551C"/>
    <w:rsid w:val="00FB02A6"/>
    <w:rsid w:val="00FB26A1"/>
    <w:rsid w:val="00FC6FB6"/>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E9E7FE6"/>
  <w15:docId w15:val="{6FA31C05-3B01-4444-81E9-8C52499F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8.w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1.bin"/><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DF74B-1648-4DD5-9810-D49D6A5D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2232</Words>
  <Characters>12724</Characters>
  <Application>Microsoft Office Word</Application>
  <DocSecurity>0</DocSecurity>
  <Lines>106</Lines>
  <Paragraphs>29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南泰浩</cp:lastModifiedBy>
  <cp:revision>12</cp:revision>
  <cp:lastPrinted>2013-07-26T03:03:00Z</cp:lastPrinted>
  <dcterms:created xsi:type="dcterms:W3CDTF">2015-07-31T17:31:00Z</dcterms:created>
  <dcterms:modified xsi:type="dcterms:W3CDTF">2015-08-02T08:46:00Z</dcterms:modified>
</cp:coreProperties>
</file>